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C14C7" w14:textId="77777777" w:rsidR="00C36BA5" w:rsidRPr="00C36BA5" w:rsidRDefault="00C36BA5" w:rsidP="00C36BA5">
      <w:pPr>
        <w:pStyle w:val="Geenafstand"/>
      </w:pPr>
    </w:p>
    <w:p w14:paraId="60C617B1" w14:textId="77777777" w:rsidR="00C36BA5" w:rsidRPr="00C36BA5" w:rsidRDefault="00C36BA5" w:rsidP="00C36BA5">
      <w:pPr>
        <w:pStyle w:val="Geenafstand"/>
      </w:pPr>
    </w:p>
    <w:p w14:paraId="2A87D5D1" w14:textId="6E7322B5" w:rsidR="00C36BA5" w:rsidRDefault="00322F24" w:rsidP="00C36BA5">
      <w:pPr>
        <w:ind w:left="708" w:hanging="708"/>
        <w:jc w:val="center"/>
      </w:pPr>
      <w:sdt>
        <w:sdtPr>
          <w:rPr>
            <w:noProof/>
          </w:rPr>
          <w:alias w:val="Klik op de afbeelding in het midden en voeg een foto in"/>
          <w:tag w:val="Klik op de afbeelding in het midden en voeg een foto in"/>
          <w:id w:val="-1297911490"/>
          <w:picture/>
        </w:sdtPr>
        <w:sdtEndPr/>
        <w:sdtContent>
          <w:r w:rsidR="004F40C8">
            <w:rPr>
              <w:noProof/>
            </w:rPr>
            <w:drawing>
              <wp:inline distT="0" distB="0" distL="0" distR="0" wp14:anchorId="52076D38" wp14:editId="01F5D3BD">
                <wp:extent cx="3850640" cy="1450340"/>
                <wp:effectExtent l="0" t="0" r="0" b="0"/>
                <wp:docPr id="9" name="Afbeelding 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 picture containing shape&#10;&#10;Description automatically generated"/>
                        <pic:cNvPicPr>
                          <a:picLocks noChangeAspect="1"/>
                        </pic:cNvPicPr>
                      </pic:nvPicPr>
                      <pic:blipFill>
                        <a:blip r:embed="rId8"/>
                        <a:stretch>
                          <a:fillRect/>
                        </a:stretch>
                      </pic:blipFill>
                      <pic:spPr bwMode="auto">
                        <a:xfrm>
                          <a:off x="0" y="0"/>
                          <a:ext cx="3850640" cy="1450340"/>
                        </a:xfrm>
                        <a:prstGeom prst="rect">
                          <a:avLst/>
                        </a:prstGeom>
                        <a:noFill/>
                        <a:ln>
                          <a:noFill/>
                        </a:ln>
                      </pic:spPr>
                    </pic:pic>
                  </a:graphicData>
                </a:graphic>
              </wp:inline>
            </w:drawing>
          </w:r>
        </w:sdtContent>
      </w:sdt>
    </w:p>
    <w:p w14:paraId="382277B6" w14:textId="77777777" w:rsidR="00C36BA5" w:rsidRDefault="00C36BA5" w:rsidP="00C36BA5">
      <w:pPr>
        <w:ind w:left="708" w:hanging="708"/>
      </w:pPr>
    </w:p>
    <w:bookmarkStart w:id="0" w:name="_Hlk99910689" w:displacedByCustomXml="next"/>
    <w:sdt>
      <w:sdtPr>
        <w:rPr>
          <w:b/>
          <w:color w:val="009900"/>
          <w:sz w:val="52"/>
          <w:szCs w:val="52"/>
        </w:rPr>
        <w:id w:val="-1516537081"/>
        <w:placeholder>
          <w:docPart w:val="3ED0C935EBA4453E88AB49E1B1B348FB"/>
        </w:placeholder>
      </w:sdtPr>
      <w:sdtEndPr/>
      <w:sdtContent>
        <w:p w14:paraId="63134B86" w14:textId="77777777" w:rsidR="004F40C8" w:rsidRDefault="004F40C8" w:rsidP="004F40C8">
          <w:pPr>
            <w:ind w:left="708" w:hanging="708"/>
            <w:jc w:val="center"/>
            <w:rPr>
              <w:b/>
              <w:color w:val="58A018"/>
              <w:sz w:val="52"/>
              <w:szCs w:val="52"/>
            </w:rPr>
          </w:pPr>
          <w:r>
            <w:rPr>
              <w:b/>
              <w:color w:val="009900"/>
              <w:sz w:val="52"/>
              <w:szCs w:val="52"/>
            </w:rPr>
            <w:t>Voordelen van PWA’s voor administratiesoftware</w:t>
          </w:r>
        </w:p>
      </w:sdtContent>
    </w:sdt>
    <w:bookmarkEnd w:id="0" w:displacedByCustomXml="next"/>
    <w:sdt>
      <w:sdtPr>
        <w:rPr>
          <w:b/>
          <w:color w:val="009900"/>
          <w:sz w:val="52"/>
          <w:szCs w:val="52"/>
        </w:rPr>
        <w:id w:val="-1149741636"/>
        <w:placeholder>
          <w:docPart w:val="54B5B65C69F44168AA9C5761E4C2BEAF"/>
        </w:placeholder>
      </w:sdtPr>
      <w:sdtEndPr/>
      <w:sdtContent>
        <w:p w14:paraId="76452EA4" w14:textId="77777777" w:rsidR="004F40C8" w:rsidRPr="00777707" w:rsidRDefault="004F40C8" w:rsidP="004F40C8">
          <w:pPr>
            <w:ind w:left="708" w:hanging="708"/>
            <w:jc w:val="center"/>
            <w:rPr>
              <w:b/>
              <w:color w:val="009900"/>
              <w:sz w:val="36"/>
              <w:szCs w:val="52"/>
              <w:lang w:val="en-GB"/>
              <w:rPrChange w:id="1" w:author="Caroline Simon" w:date="2022-04-15T10:36:00Z">
                <w:rPr>
                  <w:b/>
                  <w:color w:val="009900"/>
                  <w:sz w:val="36"/>
                  <w:szCs w:val="52"/>
                </w:rPr>
              </w:rPrChange>
            </w:rPr>
          </w:pPr>
          <w:r w:rsidRPr="00777707">
            <w:rPr>
              <w:b/>
              <w:color w:val="009900"/>
              <w:sz w:val="36"/>
              <w:szCs w:val="52"/>
              <w:lang w:val="en-GB"/>
              <w:rPrChange w:id="2" w:author="Caroline Simon" w:date="2022-04-15T10:36:00Z">
                <w:rPr>
                  <w:b/>
                  <w:color w:val="009900"/>
                  <w:sz w:val="36"/>
                  <w:szCs w:val="52"/>
                </w:rPr>
              </w:rPrChange>
            </w:rPr>
            <w:t>AON1</w:t>
          </w:r>
        </w:p>
      </w:sdtContent>
    </w:sdt>
    <w:p w14:paraId="571B370C" w14:textId="77777777" w:rsidR="004F40C8" w:rsidRPr="00777707" w:rsidRDefault="004F40C8" w:rsidP="004F40C8">
      <w:pPr>
        <w:ind w:left="708" w:hanging="708"/>
        <w:jc w:val="center"/>
        <w:rPr>
          <w:lang w:val="en-GB"/>
          <w:rPrChange w:id="3" w:author="Caroline Simon" w:date="2022-04-15T10:36:00Z">
            <w:rPr/>
          </w:rPrChange>
        </w:rPr>
      </w:pPr>
    </w:p>
    <w:p w14:paraId="4A1BAFBC" w14:textId="77777777" w:rsidR="004F40C8" w:rsidRDefault="00322F24" w:rsidP="004F40C8">
      <w:pPr>
        <w:ind w:left="708" w:hanging="708"/>
        <w:jc w:val="center"/>
        <w:rPr>
          <w:color w:val="58A018"/>
          <w:sz w:val="32"/>
          <w:szCs w:val="32"/>
          <w:lang w:val="en-GB"/>
        </w:rPr>
      </w:pPr>
      <w:sdt>
        <w:sdtPr>
          <w:rPr>
            <w:color w:val="009900"/>
            <w:sz w:val="32"/>
            <w:szCs w:val="32"/>
          </w:rPr>
          <w:id w:val="362790703"/>
          <w:placeholder>
            <w:docPart w:val="3ED0C935EBA4453E88AB49E1B1B348FB"/>
          </w:placeholder>
        </w:sdtPr>
        <w:sdtEndPr/>
        <w:sdtContent>
          <w:r w:rsidR="004F40C8">
            <w:rPr>
              <w:color w:val="009900"/>
              <w:sz w:val="32"/>
              <w:szCs w:val="32"/>
              <w:lang w:val="en-GB"/>
            </w:rPr>
            <w:t>Emir</w:t>
          </w:r>
        </w:sdtContent>
      </w:sdt>
      <w:r w:rsidR="004F40C8">
        <w:rPr>
          <w:color w:val="009900"/>
          <w:sz w:val="32"/>
          <w:szCs w:val="32"/>
          <w:lang w:val="en-GB"/>
        </w:rPr>
        <w:t xml:space="preserve"> </w:t>
      </w:r>
      <w:sdt>
        <w:sdtPr>
          <w:rPr>
            <w:color w:val="58A018"/>
            <w:sz w:val="32"/>
            <w:szCs w:val="32"/>
          </w:rPr>
          <w:id w:val="-803934097"/>
          <w:placeholder>
            <w:docPart w:val="3ED0C935EBA4453E88AB49E1B1B348FB"/>
          </w:placeholder>
        </w:sdtPr>
        <w:sdtEndPr/>
        <w:sdtContent>
          <w:r w:rsidR="004F40C8">
            <w:rPr>
              <w:color w:val="009900"/>
              <w:sz w:val="32"/>
              <w:szCs w:val="32"/>
              <w:lang w:val="en-GB"/>
            </w:rPr>
            <w:t>Ozdemir</w:t>
          </w:r>
        </w:sdtContent>
      </w:sdt>
    </w:p>
    <w:p w14:paraId="23319A1D" w14:textId="77777777" w:rsidR="004F40C8" w:rsidRDefault="004F40C8" w:rsidP="004F40C8">
      <w:pPr>
        <w:ind w:left="708" w:hanging="708"/>
        <w:jc w:val="center"/>
        <w:rPr>
          <w:color w:val="58A018"/>
          <w:sz w:val="32"/>
          <w:szCs w:val="32"/>
          <w:lang w:val="en-GB"/>
        </w:rPr>
      </w:pPr>
      <w:r>
        <w:rPr>
          <w:color w:val="58A018"/>
          <w:sz w:val="32"/>
          <w:szCs w:val="32"/>
          <w:lang w:val="en-GB"/>
        </w:rPr>
        <w:t xml:space="preserve"> </w:t>
      </w:r>
      <w:sdt>
        <w:sdtPr>
          <w:rPr>
            <w:color w:val="58A018"/>
            <w:sz w:val="32"/>
            <w:szCs w:val="32"/>
          </w:rPr>
          <w:id w:val="-1218976057"/>
          <w:placeholder>
            <w:docPart w:val="560C72DA38C84A61BD989638CB5B2797"/>
          </w:placeholder>
        </w:sdtPr>
        <w:sdtEndPr/>
        <w:sdtContent>
          <w:r>
            <w:rPr>
              <w:color w:val="009900"/>
              <w:sz w:val="32"/>
              <w:szCs w:val="32"/>
              <w:lang w:val="en-GB"/>
            </w:rPr>
            <w:t>Fabio</w:t>
          </w:r>
        </w:sdtContent>
      </w:sdt>
      <w:r>
        <w:rPr>
          <w:color w:val="58A018"/>
          <w:sz w:val="32"/>
          <w:szCs w:val="32"/>
          <w:lang w:val="en-GB"/>
        </w:rPr>
        <w:t xml:space="preserve"> </w:t>
      </w:r>
      <w:sdt>
        <w:sdtPr>
          <w:rPr>
            <w:color w:val="58A018"/>
            <w:sz w:val="32"/>
            <w:szCs w:val="32"/>
          </w:rPr>
          <w:id w:val="-888262206"/>
          <w:placeholder>
            <w:docPart w:val="560C72DA38C84A61BD989638CB5B2797"/>
          </w:placeholder>
        </w:sdtPr>
        <w:sdtEndPr/>
        <w:sdtContent>
          <w:r>
            <w:rPr>
              <w:color w:val="009900"/>
              <w:sz w:val="32"/>
              <w:szCs w:val="32"/>
              <w:lang w:val="en-GB"/>
            </w:rPr>
            <w:t>Ruffolo</w:t>
          </w:r>
        </w:sdtContent>
      </w:sdt>
    </w:p>
    <w:p w14:paraId="40F203B5" w14:textId="77777777" w:rsidR="004F40C8" w:rsidRDefault="00322F24" w:rsidP="004F40C8">
      <w:pPr>
        <w:ind w:left="708" w:hanging="708"/>
        <w:jc w:val="center"/>
        <w:rPr>
          <w:color w:val="58A018"/>
          <w:sz w:val="32"/>
          <w:szCs w:val="32"/>
        </w:rPr>
      </w:pPr>
      <w:sdt>
        <w:sdtPr>
          <w:rPr>
            <w:color w:val="58A018"/>
            <w:sz w:val="32"/>
            <w:szCs w:val="32"/>
          </w:rPr>
          <w:id w:val="1423073057"/>
          <w:placeholder>
            <w:docPart w:val="5487D47FABF648BFB6FFBECF7BEFB959"/>
          </w:placeholder>
        </w:sdtPr>
        <w:sdtEndPr/>
        <w:sdtContent>
          <w:r w:rsidR="004F40C8">
            <w:rPr>
              <w:color w:val="009900"/>
              <w:sz w:val="32"/>
              <w:szCs w:val="32"/>
            </w:rPr>
            <w:t>Jonathan</w:t>
          </w:r>
        </w:sdtContent>
      </w:sdt>
      <w:r w:rsidR="004F40C8">
        <w:rPr>
          <w:color w:val="58A018"/>
          <w:sz w:val="32"/>
          <w:szCs w:val="32"/>
        </w:rPr>
        <w:t xml:space="preserve"> </w:t>
      </w:r>
      <w:sdt>
        <w:sdtPr>
          <w:rPr>
            <w:color w:val="58A018"/>
            <w:sz w:val="32"/>
            <w:szCs w:val="32"/>
          </w:rPr>
          <w:id w:val="-555316455"/>
          <w:placeholder>
            <w:docPart w:val="5487D47FABF648BFB6FFBECF7BEFB959"/>
          </w:placeholder>
        </w:sdtPr>
        <w:sdtEndPr/>
        <w:sdtContent>
          <w:r w:rsidR="004F40C8">
            <w:rPr>
              <w:color w:val="009900"/>
              <w:sz w:val="32"/>
              <w:szCs w:val="32"/>
            </w:rPr>
            <w:t>Vuurstaek</w:t>
          </w:r>
        </w:sdtContent>
      </w:sdt>
    </w:p>
    <w:p w14:paraId="1F8500EF" w14:textId="77777777" w:rsidR="004F40C8" w:rsidRDefault="00322F24" w:rsidP="004F40C8">
      <w:pPr>
        <w:ind w:left="708" w:hanging="708"/>
        <w:jc w:val="center"/>
        <w:rPr>
          <w:color w:val="58A018"/>
          <w:sz w:val="32"/>
          <w:szCs w:val="32"/>
        </w:rPr>
      </w:pPr>
      <w:sdt>
        <w:sdtPr>
          <w:rPr>
            <w:color w:val="58A018"/>
            <w:sz w:val="32"/>
            <w:szCs w:val="32"/>
          </w:rPr>
          <w:id w:val="-426501400"/>
          <w:placeholder>
            <w:docPart w:val="3819F50CA1514231A7474A900DD2B3ED"/>
          </w:placeholder>
        </w:sdtPr>
        <w:sdtEndPr/>
        <w:sdtContent>
          <w:r w:rsidR="004F40C8">
            <w:rPr>
              <w:color w:val="009900"/>
              <w:sz w:val="32"/>
              <w:szCs w:val="32"/>
            </w:rPr>
            <w:t>Maxim</w:t>
          </w:r>
        </w:sdtContent>
      </w:sdt>
      <w:r w:rsidR="004F40C8">
        <w:rPr>
          <w:color w:val="58A018"/>
          <w:sz w:val="32"/>
          <w:szCs w:val="32"/>
        </w:rPr>
        <w:t xml:space="preserve"> </w:t>
      </w:r>
      <w:sdt>
        <w:sdtPr>
          <w:rPr>
            <w:color w:val="58A018"/>
            <w:sz w:val="32"/>
            <w:szCs w:val="32"/>
          </w:rPr>
          <w:id w:val="2132201073"/>
          <w:placeholder>
            <w:docPart w:val="3819F50CA1514231A7474A900DD2B3ED"/>
          </w:placeholder>
        </w:sdtPr>
        <w:sdtEndPr/>
        <w:sdtContent>
          <w:r w:rsidR="004F40C8">
            <w:rPr>
              <w:color w:val="009900"/>
              <w:sz w:val="32"/>
              <w:szCs w:val="32"/>
            </w:rPr>
            <w:t>De Cuyper</w:t>
          </w:r>
        </w:sdtContent>
      </w:sdt>
    </w:p>
    <w:p w14:paraId="4C81A3EB" w14:textId="77777777" w:rsidR="004F40C8" w:rsidRPr="008B33C1" w:rsidRDefault="00322F24" w:rsidP="004F40C8">
      <w:pPr>
        <w:ind w:left="708" w:hanging="708"/>
        <w:jc w:val="center"/>
        <w:rPr>
          <w:color w:val="58A018"/>
          <w:sz w:val="32"/>
          <w:szCs w:val="32"/>
        </w:rPr>
      </w:pPr>
      <w:sdt>
        <w:sdtPr>
          <w:rPr>
            <w:color w:val="58A018"/>
            <w:sz w:val="32"/>
            <w:szCs w:val="32"/>
          </w:rPr>
          <w:id w:val="-1950388501"/>
          <w:placeholder>
            <w:docPart w:val="2E9D7860B19A4A85BCA8C13345178FFD"/>
          </w:placeholder>
        </w:sdtPr>
        <w:sdtEndPr/>
        <w:sdtContent>
          <w:r w:rsidR="004F40C8" w:rsidRPr="008B33C1">
            <w:rPr>
              <w:color w:val="009900"/>
              <w:sz w:val="32"/>
              <w:szCs w:val="32"/>
            </w:rPr>
            <w:t>Victor</w:t>
          </w:r>
        </w:sdtContent>
      </w:sdt>
      <w:r w:rsidR="004F40C8" w:rsidRPr="008B33C1">
        <w:rPr>
          <w:color w:val="58A018"/>
          <w:sz w:val="32"/>
          <w:szCs w:val="32"/>
        </w:rPr>
        <w:t xml:space="preserve"> </w:t>
      </w:r>
      <w:sdt>
        <w:sdtPr>
          <w:rPr>
            <w:color w:val="58A018"/>
            <w:sz w:val="32"/>
            <w:szCs w:val="32"/>
          </w:rPr>
          <w:id w:val="1976109224"/>
          <w:placeholder>
            <w:docPart w:val="2E9D7860B19A4A85BCA8C13345178FFD"/>
          </w:placeholder>
        </w:sdtPr>
        <w:sdtEndPr/>
        <w:sdtContent>
          <w:r w:rsidR="004F40C8" w:rsidRPr="008B33C1">
            <w:rPr>
              <w:color w:val="009900"/>
              <w:sz w:val="32"/>
              <w:szCs w:val="32"/>
            </w:rPr>
            <w:t>Tuerlinckx</w:t>
          </w:r>
        </w:sdtContent>
      </w:sdt>
    </w:p>
    <w:p w14:paraId="05064EFF" w14:textId="77777777" w:rsidR="00C36BA5" w:rsidRPr="007E7847" w:rsidRDefault="00C36BA5" w:rsidP="00C36BA5">
      <w:pPr>
        <w:ind w:left="708" w:hanging="708"/>
        <w:jc w:val="center"/>
        <w:rPr>
          <w:color w:val="58A018"/>
          <w:sz w:val="32"/>
          <w:szCs w:val="32"/>
        </w:rPr>
      </w:pPr>
    </w:p>
    <w:p w14:paraId="5E1145BB" w14:textId="77777777" w:rsidR="00C36BA5" w:rsidRPr="007E7847" w:rsidRDefault="00C36BA5" w:rsidP="00C36BA5">
      <w:pPr>
        <w:ind w:left="708" w:hanging="708"/>
        <w:jc w:val="center"/>
        <w:rPr>
          <w:sz w:val="32"/>
          <w:szCs w:val="32"/>
        </w:rPr>
      </w:pPr>
    </w:p>
    <w:p w14:paraId="57AD0082" w14:textId="77777777" w:rsidR="00C36BA5" w:rsidRDefault="00C36BA5" w:rsidP="00C36BA5">
      <w:pPr>
        <w:tabs>
          <w:tab w:val="left" w:pos="1785"/>
        </w:tabs>
        <w:sectPr w:rsidR="00C36BA5">
          <w:headerReference w:type="default" r:id="rId9"/>
          <w:footerReference w:type="default" r:id="rId10"/>
          <w:pgSz w:w="11906" w:h="16838"/>
          <w:pgMar w:top="1417" w:right="1417" w:bottom="1417" w:left="1417" w:header="708" w:footer="708" w:gutter="0"/>
          <w:cols w:space="708"/>
          <w:docGrid w:linePitch="360"/>
        </w:sectPr>
      </w:pPr>
    </w:p>
    <w:p w14:paraId="22F95272" w14:textId="42843E90" w:rsidR="00DA0DA5" w:rsidRDefault="00EB2197" w:rsidP="00130384">
      <w:pPr>
        <w:pStyle w:val="Kop3zondernummer"/>
      </w:pPr>
      <w:bookmarkStart w:id="4" w:name="_Toc99910738"/>
      <w:r>
        <w:lastRenderedPageBreak/>
        <w:t>Projectomschrijving</w:t>
      </w:r>
      <w:bookmarkEnd w:id="4"/>
    </w:p>
    <w:p w14:paraId="2D6C76F8" w14:textId="77777777" w:rsidR="00B93552" w:rsidRDefault="00B93552" w:rsidP="00B93552">
      <w:r>
        <w:t xml:space="preserve">De opdracht van </w:t>
      </w:r>
      <w:r w:rsidRPr="00291B34">
        <w:t xml:space="preserve">het </w:t>
      </w:r>
      <w:r>
        <w:t xml:space="preserve">researchproject is </w:t>
      </w:r>
      <w:r w:rsidRPr="0075300D">
        <w:t>het bouwen</w:t>
      </w:r>
      <w:r>
        <w:t xml:space="preserve"> van een applicatie om het proces van de stage-administratie te stroomlijnen. De administratie wordt hoofdzakelijk gedaan met Google Forms en daarnaast doet Gmail dienst als communicatiemiddel. Momenteel bestaat het takenpakket uit heel wat manueel werk door stageverantwoordelijke Marijke Willems. Het doel is een webapplicatie te maken die beide diensten integreert en bijgevolg op één plaats samenbrengt om het administratieproces te versnellen. </w:t>
      </w:r>
    </w:p>
    <w:p w14:paraId="351CC264" w14:textId="42C61B9A" w:rsidR="00B93552" w:rsidRDefault="00B93552" w:rsidP="00B93552">
      <w:r>
        <w:t>Het onderzoek van dit project</w:t>
      </w:r>
      <w:r w:rsidRPr="006878EB">
        <w:rPr>
          <w:color w:val="FF0000"/>
        </w:rPr>
        <w:t xml:space="preserve"> </w:t>
      </w:r>
      <w:r>
        <w:t>behandelt</w:t>
      </w:r>
      <w:r w:rsidR="009E13B1">
        <w:t xml:space="preserve"> </w:t>
      </w:r>
      <w:r>
        <w:t xml:space="preserve">PWA’s of </w:t>
      </w:r>
      <w:r w:rsidRPr="00E9521F">
        <w:rPr>
          <w:i/>
          <w:iCs/>
        </w:rPr>
        <w:t>Progressive Web Applications</w:t>
      </w:r>
      <w:r>
        <w:t xml:space="preserve">. Hierbij wordt </w:t>
      </w:r>
      <w:r w:rsidRPr="00817B56">
        <w:t xml:space="preserve">verduidelijkt </w:t>
      </w:r>
      <w:r>
        <w:t xml:space="preserve">wat PWA’s zijn, hoe deze werken, waarin ze verschillen van gewone webapplicaties en welke voordelen ze bieden. De antwoorden op deze deelvragen worden verkregen aan de hand van een </w:t>
      </w:r>
      <w:r w:rsidRPr="00817B56">
        <w:t>literatuurstudie</w:t>
      </w:r>
      <w:r>
        <w:t xml:space="preserve">. Vervolgens wordt de link met de projectcase gelegd in de hoofdvraag: “Op welke manier biedt een </w:t>
      </w:r>
      <w:r w:rsidRPr="00817B56">
        <w:rPr>
          <w:i/>
          <w:iCs/>
        </w:rPr>
        <w:t>Progressive Web Application</w:t>
      </w:r>
      <w:r>
        <w:t xml:space="preserve"> voordelen voor de stage-administratiesoftware?”</w:t>
      </w:r>
    </w:p>
    <w:p w14:paraId="2B5A35F2" w14:textId="77777777" w:rsidR="00B93552" w:rsidRPr="00A41ED9" w:rsidRDefault="00B93552" w:rsidP="00B93552">
      <w:r>
        <w:t xml:space="preserve">Voor de uitwerking van deze case wordt er </w:t>
      </w:r>
      <w:r w:rsidRPr="00817B56">
        <w:t>gebruikgemaakt</w:t>
      </w:r>
      <w:r>
        <w:t xml:space="preserve"> van Google Sheets en Google Mail aan de hand van API’s. De </w:t>
      </w:r>
      <w:r w:rsidRPr="00622C58">
        <w:t>frontend</w:t>
      </w:r>
      <w:r w:rsidRPr="008577A8">
        <w:rPr>
          <w:color w:val="FF0000"/>
        </w:rPr>
        <w:t xml:space="preserve"> </w:t>
      </w:r>
      <w:r>
        <w:t xml:space="preserve">wordt gebouwd met HTML, CSS, JavaScript en Vue. Java en meer bepaald Springboot wordt gebruikt in de </w:t>
      </w:r>
      <w:r w:rsidRPr="00622C58">
        <w:t>backend</w:t>
      </w:r>
      <w:r>
        <w:t>.</w:t>
      </w:r>
    </w:p>
    <w:p w14:paraId="51DCA360" w14:textId="77777777" w:rsidR="00FB3BD5" w:rsidRDefault="00FB3BD5" w:rsidP="00130384">
      <w:r>
        <w:br w:type="page"/>
      </w:r>
    </w:p>
    <w:p w14:paraId="18746A0D" w14:textId="296C0B6A" w:rsidR="00FB3BD5" w:rsidRDefault="00FB3BD5" w:rsidP="00F330A4">
      <w:pPr>
        <w:pStyle w:val="Kop3zondernummer"/>
      </w:pPr>
      <w:bookmarkStart w:id="5" w:name="_Toc99910739"/>
      <w:r>
        <w:lastRenderedPageBreak/>
        <w:t>Inhoudsopgave</w:t>
      </w:r>
      <w:bookmarkEnd w:id="5"/>
    </w:p>
    <w:sdt>
      <w:sdtPr>
        <w:rPr>
          <w:rFonts w:asciiTheme="minorHAnsi" w:eastAsiaTheme="minorHAnsi" w:hAnsiTheme="minorHAnsi" w:cstheme="minorBidi"/>
          <w:color w:val="auto"/>
          <w:sz w:val="22"/>
          <w:szCs w:val="22"/>
          <w:lang w:val="nl-BE"/>
        </w:rPr>
        <w:id w:val="1729030995"/>
        <w:docPartObj>
          <w:docPartGallery w:val="Table of Contents"/>
          <w:docPartUnique/>
        </w:docPartObj>
      </w:sdtPr>
      <w:sdtEndPr>
        <w:rPr>
          <w:b/>
          <w:bCs/>
          <w:noProof/>
        </w:rPr>
      </w:sdtEndPr>
      <w:sdtContent>
        <w:p w14:paraId="40B49720" w14:textId="481E895C" w:rsidR="00B93552" w:rsidRDefault="00B93552">
          <w:pPr>
            <w:pStyle w:val="Kopvaninhoudsopgave"/>
          </w:pPr>
        </w:p>
        <w:p w14:paraId="75CA4841" w14:textId="04580849" w:rsidR="00EE1CF3" w:rsidRDefault="00B93552">
          <w:pPr>
            <w:pStyle w:val="Inhopg1"/>
            <w:tabs>
              <w:tab w:val="right" w:leader="dot" w:pos="9062"/>
            </w:tabs>
            <w:rPr>
              <w:rFonts w:eastAsiaTheme="minorEastAsia"/>
              <w:noProof/>
            </w:rPr>
          </w:pPr>
          <w:r>
            <w:fldChar w:fldCharType="begin"/>
          </w:r>
          <w:r>
            <w:instrText xml:space="preserve"> TOC \o "1-3" \h \z \u </w:instrText>
          </w:r>
          <w:r>
            <w:fldChar w:fldCharType="separate"/>
          </w:r>
          <w:hyperlink w:anchor="_Toc99910738" w:history="1">
            <w:r w:rsidR="00EE1CF3" w:rsidRPr="00021794">
              <w:rPr>
                <w:rStyle w:val="Hyperlink"/>
                <w:noProof/>
              </w:rPr>
              <w:t>Projectomschrijving</w:t>
            </w:r>
            <w:r w:rsidR="00EE1CF3">
              <w:rPr>
                <w:noProof/>
                <w:webHidden/>
              </w:rPr>
              <w:tab/>
            </w:r>
            <w:r w:rsidR="00EE1CF3">
              <w:rPr>
                <w:noProof/>
                <w:webHidden/>
              </w:rPr>
              <w:fldChar w:fldCharType="begin"/>
            </w:r>
            <w:r w:rsidR="00EE1CF3">
              <w:rPr>
                <w:noProof/>
                <w:webHidden/>
              </w:rPr>
              <w:instrText xml:space="preserve"> PAGEREF _Toc99910738 \h </w:instrText>
            </w:r>
            <w:r w:rsidR="00EE1CF3">
              <w:rPr>
                <w:noProof/>
                <w:webHidden/>
              </w:rPr>
            </w:r>
            <w:r w:rsidR="00EE1CF3">
              <w:rPr>
                <w:noProof/>
                <w:webHidden/>
              </w:rPr>
              <w:fldChar w:fldCharType="separate"/>
            </w:r>
            <w:r w:rsidR="00EE1CF3">
              <w:rPr>
                <w:noProof/>
                <w:webHidden/>
              </w:rPr>
              <w:t>ii</w:t>
            </w:r>
            <w:r w:rsidR="00EE1CF3">
              <w:rPr>
                <w:noProof/>
                <w:webHidden/>
              </w:rPr>
              <w:fldChar w:fldCharType="end"/>
            </w:r>
          </w:hyperlink>
        </w:p>
        <w:p w14:paraId="6C42EE6E" w14:textId="6801371D" w:rsidR="00EE1CF3" w:rsidRDefault="00322F24">
          <w:pPr>
            <w:pStyle w:val="Inhopg1"/>
            <w:tabs>
              <w:tab w:val="right" w:leader="dot" w:pos="9062"/>
            </w:tabs>
            <w:rPr>
              <w:rFonts w:eastAsiaTheme="minorEastAsia"/>
              <w:noProof/>
            </w:rPr>
          </w:pPr>
          <w:hyperlink w:anchor="_Toc99910739" w:history="1">
            <w:r w:rsidR="00EE1CF3" w:rsidRPr="00021794">
              <w:rPr>
                <w:rStyle w:val="Hyperlink"/>
                <w:noProof/>
              </w:rPr>
              <w:t>Inhoudsopgave</w:t>
            </w:r>
            <w:r w:rsidR="00EE1CF3">
              <w:rPr>
                <w:noProof/>
                <w:webHidden/>
              </w:rPr>
              <w:tab/>
            </w:r>
            <w:r w:rsidR="00EE1CF3">
              <w:rPr>
                <w:noProof/>
                <w:webHidden/>
              </w:rPr>
              <w:fldChar w:fldCharType="begin"/>
            </w:r>
            <w:r w:rsidR="00EE1CF3">
              <w:rPr>
                <w:noProof/>
                <w:webHidden/>
              </w:rPr>
              <w:instrText xml:space="preserve"> PAGEREF _Toc99910739 \h </w:instrText>
            </w:r>
            <w:r w:rsidR="00EE1CF3">
              <w:rPr>
                <w:noProof/>
                <w:webHidden/>
              </w:rPr>
            </w:r>
            <w:r w:rsidR="00EE1CF3">
              <w:rPr>
                <w:noProof/>
                <w:webHidden/>
              </w:rPr>
              <w:fldChar w:fldCharType="separate"/>
            </w:r>
            <w:r w:rsidR="00EE1CF3">
              <w:rPr>
                <w:noProof/>
                <w:webHidden/>
              </w:rPr>
              <w:t>iii</w:t>
            </w:r>
            <w:r w:rsidR="00EE1CF3">
              <w:rPr>
                <w:noProof/>
                <w:webHidden/>
              </w:rPr>
              <w:fldChar w:fldCharType="end"/>
            </w:r>
          </w:hyperlink>
        </w:p>
        <w:p w14:paraId="5EC1E5E0" w14:textId="0C59147A" w:rsidR="00EE1CF3" w:rsidRDefault="00322F24">
          <w:pPr>
            <w:pStyle w:val="Inhopg1"/>
            <w:tabs>
              <w:tab w:val="right" w:leader="dot" w:pos="9062"/>
            </w:tabs>
            <w:rPr>
              <w:rFonts w:eastAsiaTheme="minorEastAsia"/>
              <w:noProof/>
            </w:rPr>
          </w:pPr>
          <w:hyperlink w:anchor="_Toc99910740" w:history="1">
            <w:r w:rsidR="00EE1CF3" w:rsidRPr="00021794">
              <w:rPr>
                <w:rStyle w:val="Hyperlink"/>
                <w:noProof/>
              </w:rPr>
              <w:t>Lijst van gebruikte figuren</w:t>
            </w:r>
            <w:r w:rsidR="00EE1CF3">
              <w:rPr>
                <w:noProof/>
                <w:webHidden/>
              </w:rPr>
              <w:tab/>
            </w:r>
            <w:r w:rsidR="00EE1CF3">
              <w:rPr>
                <w:noProof/>
                <w:webHidden/>
              </w:rPr>
              <w:fldChar w:fldCharType="begin"/>
            </w:r>
            <w:r w:rsidR="00EE1CF3">
              <w:rPr>
                <w:noProof/>
                <w:webHidden/>
              </w:rPr>
              <w:instrText xml:space="preserve"> PAGEREF _Toc99910740 \h </w:instrText>
            </w:r>
            <w:r w:rsidR="00EE1CF3">
              <w:rPr>
                <w:noProof/>
                <w:webHidden/>
              </w:rPr>
            </w:r>
            <w:r w:rsidR="00EE1CF3">
              <w:rPr>
                <w:noProof/>
                <w:webHidden/>
              </w:rPr>
              <w:fldChar w:fldCharType="separate"/>
            </w:r>
            <w:r w:rsidR="00EE1CF3">
              <w:rPr>
                <w:noProof/>
                <w:webHidden/>
              </w:rPr>
              <w:t>iv</w:t>
            </w:r>
            <w:r w:rsidR="00EE1CF3">
              <w:rPr>
                <w:noProof/>
                <w:webHidden/>
              </w:rPr>
              <w:fldChar w:fldCharType="end"/>
            </w:r>
          </w:hyperlink>
        </w:p>
        <w:p w14:paraId="4F9C9C37" w14:textId="2C49A1DD" w:rsidR="00EE1CF3" w:rsidRDefault="00322F24">
          <w:pPr>
            <w:pStyle w:val="Inhopg1"/>
            <w:tabs>
              <w:tab w:val="right" w:leader="dot" w:pos="9062"/>
            </w:tabs>
            <w:rPr>
              <w:rFonts w:eastAsiaTheme="minorEastAsia"/>
              <w:noProof/>
            </w:rPr>
          </w:pPr>
          <w:hyperlink w:anchor="_Toc99910741" w:history="1">
            <w:r w:rsidR="00EE1CF3" w:rsidRPr="00021794">
              <w:rPr>
                <w:rStyle w:val="Hyperlink"/>
                <w:noProof/>
              </w:rPr>
              <w:t>Lijst van gebruikte tabellen</w:t>
            </w:r>
            <w:r w:rsidR="00EE1CF3">
              <w:rPr>
                <w:noProof/>
                <w:webHidden/>
              </w:rPr>
              <w:tab/>
            </w:r>
            <w:r w:rsidR="00EE1CF3">
              <w:rPr>
                <w:noProof/>
                <w:webHidden/>
              </w:rPr>
              <w:fldChar w:fldCharType="begin"/>
            </w:r>
            <w:r w:rsidR="00EE1CF3">
              <w:rPr>
                <w:noProof/>
                <w:webHidden/>
              </w:rPr>
              <w:instrText xml:space="preserve"> PAGEREF _Toc99910741 \h </w:instrText>
            </w:r>
            <w:r w:rsidR="00EE1CF3">
              <w:rPr>
                <w:noProof/>
                <w:webHidden/>
              </w:rPr>
            </w:r>
            <w:r w:rsidR="00EE1CF3">
              <w:rPr>
                <w:noProof/>
                <w:webHidden/>
              </w:rPr>
              <w:fldChar w:fldCharType="separate"/>
            </w:r>
            <w:r w:rsidR="00EE1CF3">
              <w:rPr>
                <w:noProof/>
                <w:webHidden/>
              </w:rPr>
              <w:t>v</w:t>
            </w:r>
            <w:r w:rsidR="00EE1CF3">
              <w:rPr>
                <w:noProof/>
                <w:webHidden/>
              </w:rPr>
              <w:fldChar w:fldCharType="end"/>
            </w:r>
          </w:hyperlink>
        </w:p>
        <w:p w14:paraId="4621BBA7" w14:textId="0F8B169E" w:rsidR="00EE1CF3" w:rsidRDefault="00322F24">
          <w:pPr>
            <w:pStyle w:val="Inhopg1"/>
            <w:tabs>
              <w:tab w:val="right" w:leader="dot" w:pos="9062"/>
            </w:tabs>
            <w:rPr>
              <w:rFonts w:eastAsiaTheme="minorEastAsia"/>
              <w:noProof/>
            </w:rPr>
          </w:pPr>
          <w:hyperlink w:anchor="_Toc99910742" w:history="1">
            <w:r w:rsidR="00EE1CF3" w:rsidRPr="00021794">
              <w:rPr>
                <w:rStyle w:val="Hyperlink"/>
                <w:noProof/>
              </w:rPr>
              <w:t>Lijst van gebruikte afkortingen</w:t>
            </w:r>
            <w:r w:rsidR="00EE1CF3">
              <w:rPr>
                <w:noProof/>
                <w:webHidden/>
              </w:rPr>
              <w:tab/>
            </w:r>
            <w:r w:rsidR="00EE1CF3">
              <w:rPr>
                <w:noProof/>
                <w:webHidden/>
              </w:rPr>
              <w:fldChar w:fldCharType="begin"/>
            </w:r>
            <w:r w:rsidR="00EE1CF3">
              <w:rPr>
                <w:noProof/>
                <w:webHidden/>
              </w:rPr>
              <w:instrText xml:space="preserve"> PAGEREF _Toc99910742 \h </w:instrText>
            </w:r>
            <w:r w:rsidR="00EE1CF3">
              <w:rPr>
                <w:noProof/>
                <w:webHidden/>
              </w:rPr>
            </w:r>
            <w:r w:rsidR="00EE1CF3">
              <w:rPr>
                <w:noProof/>
                <w:webHidden/>
              </w:rPr>
              <w:fldChar w:fldCharType="separate"/>
            </w:r>
            <w:r w:rsidR="00EE1CF3">
              <w:rPr>
                <w:noProof/>
                <w:webHidden/>
              </w:rPr>
              <w:t>vi</w:t>
            </w:r>
            <w:r w:rsidR="00EE1CF3">
              <w:rPr>
                <w:noProof/>
                <w:webHidden/>
              </w:rPr>
              <w:fldChar w:fldCharType="end"/>
            </w:r>
          </w:hyperlink>
        </w:p>
        <w:p w14:paraId="1728CF0F" w14:textId="2B03A284" w:rsidR="00EE1CF3" w:rsidRDefault="00322F24">
          <w:pPr>
            <w:pStyle w:val="Inhopg1"/>
            <w:tabs>
              <w:tab w:val="left" w:pos="440"/>
              <w:tab w:val="right" w:leader="dot" w:pos="9062"/>
            </w:tabs>
            <w:rPr>
              <w:rFonts w:eastAsiaTheme="minorEastAsia"/>
              <w:noProof/>
            </w:rPr>
          </w:pPr>
          <w:hyperlink w:anchor="_Toc99910743" w:history="1">
            <w:r w:rsidR="00EE1CF3" w:rsidRPr="00021794">
              <w:rPr>
                <w:rStyle w:val="Hyperlink"/>
                <w:noProof/>
              </w:rPr>
              <w:t>1</w:t>
            </w:r>
            <w:r w:rsidR="00EE1CF3">
              <w:rPr>
                <w:rFonts w:eastAsiaTheme="minorEastAsia"/>
                <w:noProof/>
              </w:rPr>
              <w:tab/>
            </w:r>
            <w:r w:rsidR="00EE1CF3" w:rsidRPr="00021794">
              <w:rPr>
                <w:rStyle w:val="Hyperlink"/>
                <w:noProof/>
              </w:rPr>
              <w:t>Onderzoeksvraag en hypothese</w:t>
            </w:r>
            <w:r w:rsidR="00EE1CF3">
              <w:rPr>
                <w:noProof/>
                <w:webHidden/>
              </w:rPr>
              <w:tab/>
            </w:r>
            <w:r w:rsidR="00EE1CF3">
              <w:rPr>
                <w:noProof/>
                <w:webHidden/>
              </w:rPr>
              <w:fldChar w:fldCharType="begin"/>
            </w:r>
            <w:r w:rsidR="00EE1CF3">
              <w:rPr>
                <w:noProof/>
                <w:webHidden/>
              </w:rPr>
              <w:instrText xml:space="preserve"> PAGEREF _Toc99910743 \h </w:instrText>
            </w:r>
            <w:r w:rsidR="00EE1CF3">
              <w:rPr>
                <w:noProof/>
                <w:webHidden/>
              </w:rPr>
            </w:r>
            <w:r w:rsidR="00EE1CF3">
              <w:rPr>
                <w:noProof/>
                <w:webHidden/>
              </w:rPr>
              <w:fldChar w:fldCharType="separate"/>
            </w:r>
            <w:r w:rsidR="00EE1CF3">
              <w:rPr>
                <w:noProof/>
                <w:webHidden/>
              </w:rPr>
              <w:t>1</w:t>
            </w:r>
            <w:r w:rsidR="00EE1CF3">
              <w:rPr>
                <w:noProof/>
                <w:webHidden/>
              </w:rPr>
              <w:fldChar w:fldCharType="end"/>
            </w:r>
          </w:hyperlink>
        </w:p>
        <w:p w14:paraId="139C40AD" w14:textId="2582DED3" w:rsidR="00EE1CF3" w:rsidRDefault="00322F24">
          <w:pPr>
            <w:pStyle w:val="Inhopg1"/>
            <w:tabs>
              <w:tab w:val="left" w:pos="440"/>
              <w:tab w:val="right" w:leader="dot" w:pos="9062"/>
            </w:tabs>
            <w:rPr>
              <w:rFonts w:eastAsiaTheme="minorEastAsia"/>
              <w:noProof/>
            </w:rPr>
          </w:pPr>
          <w:hyperlink w:anchor="_Toc99910744" w:history="1">
            <w:r w:rsidR="00EE1CF3" w:rsidRPr="00021794">
              <w:rPr>
                <w:rStyle w:val="Hyperlink"/>
                <w:noProof/>
              </w:rPr>
              <w:t>2</w:t>
            </w:r>
            <w:r w:rsidR="00EE1CF3">
              <w:rPr>
                <w:rFonts w:eastAsiaTheme="minorEastAsia"/>
                <w:noProof/>
              </w:rPr>
              <w:tab/>
            </w:r>
            <w:r w:rsidR="00EE1CF3" w:rsidRPr="00021794">
              <w:rPr>
                <w:rStyle w:val="Hyperlink"/>
                <w:noProof/>
              </w:rPr>
              <w:t>Onderzoeksmethode</w:t>
            </w:r>
            <w:r w:rsidR="00EE1CF3">
              <w:rPr>
                <w:noProof/>
                <w:webHidden/>
              </w:rPr>
              <w:tab/>
            </w:r>
            <w:r w:rsidR="00EE1CF3">
              <w:rPr>
                <w:noProof/>
                <w:webHidden/>
              </w:rPr>
              <w:fldChar w:fldCharType="begin"/>
            </w:r>
            <w:r w:rsidR="00EE1CF3">
              <w:rPr>
                <w:noProof/>
                <w:webHidden/>
              </w:rPr>
              <w:instrText xml:space="preserve"> PAGEREF _Toc99910744 \h </w:instrText>
            </w:r>
            <w:r w:rsidR="00EE1CF3">
              <w:rPr>
                <w:noProof/>
                <w:webHidden/>
              </w:rPr>
            </w:r>
            <w:r w:rsidR="00EE1CF3">
              <w:rPr>
                <w:noProof/>
                <w:webHidden/>
              </w:rPr>
              <w:fldChar w:fldCharType="separate"/>
            </w:r>
            <w:r w:rsidR="00EE1CF3">
              <w:rPr>
                <w:noProof/>
                <w:webHidden/>
              </w:rPr>
              <w:t>2</w:t>
            </w:r>
            <w:r w:rsidR="00EE1CF3">
              <w:rPr>
                <w:noProof/>
                <w:webHidden/>
              </w:rPr>
              <w:fldChar w:fldCharType="end"/>
            </w:r>
          </w:hyperlink>
        </w:p>
        <w:p w14:paraId="6C69F899" w14:textId="14290094" w:rsidR="00EE1CF3" w:rsidRDefault="00322F24">
          <w:pPr>
            <w:pStyle w:val="Inhopg1"/>
            <w:tabs>
              <w:tab w:val="left" w:pos="440"/>
              <w:tab w:val="right" w:leader="dot" w:pos="9062"/>
            </w:tabs>
            <w:rPr>
              <w:rFonts w:eastAsiaTheme="minorEastAsia"/>
              <w:noProof/>
            </w:rPr>
          </w:pPr>
          <w:hyperlink w:anchor="_Toc99910745" w:history="1">
            <w:r w:rsidR="00EE1CF3" w:rsidRPr="00021794">
              <w:rPr>
                <w:rStyle w:val="Hyperlink"/>
                <w:noProof/>
              </w:rPr>
              <w:t>1</w:t>
            </w:r>
            <w:r w:rsidR="00EE1CF3">
              <w:rPr>
                <w:rFonts w:eastAsiaTheme="minorEastAsia"/>
                <w:noProof/>
              </w:rPr>
              <w:tab/>
            </w:r>
            <w:r w:rsidR="00EE1CF3" w:rsidRPr="00021794">
              <w:rPr>
                <w:rStyle w:val="Hyperlink"/>
                <w:noProof/>
              </w:rPr>
              <w:t>Literatuurstudie</w:t>
            </w:r>
            <w:r w:rsidR="00EE1CF3">
              <w:rPr>
                <w:noProof/>
                <w:webHidden/>
              </w:rPr>
              <w:tab/>
            </w:r>
            <w:r w:rsidR="00EE1CF3">
              <w:rPr>
                <w:noProof/>
                <w:webHidden/>
              </w:rPr>
              <w:fldChar w:fldCharType="begin"/>
            </w:r>
            <w:r w:rsidR="00EE1CF3">
              <w:rPr>
                <w:noProof/>
                <w:webHidden/>
              </w:rPr>
              <w:instrText xml:space="preserve"> PAGEREF _Toc99910745 \h </w:instrText>
            </w:r>
            <w:r w:rsidR="00EE1CF3">
              <w:rPr>
                <w:noProof/>
                <w:webHidden/>
              </w:rPr>
            </w:r>
            <w:r w:rsidR="00EE1CF3">
              <w:rPr>
                <w:noProof/>
                <w:webHidden/>
              </w:rPr>
              <w:fldChar w:fldCharType="separate"/>
            </w:r>
            <w:r w:rsidR="00EE1CF3">
              <w:rPr>
                <w:noProof/>
                <w:webHidden/>
              </w:rPr>
              <w:t>3</w:t>
            </w:r>
            <w:r w:rsidR="00EE1CF3">
              <w:rPr>
                <w:noProof/>
                <w:webHidden/>
              </w:rPr>
              <w:fldChar w:fldCharType="end"/>
            </w:r>
          </w:hyperlink>
        </w:p>
        <w:p w14:paraId="3872F7EC" w14:textId="3A88C813" w:rsidR="00EE1CF3" w:rsidRDefault="00322F24">
          <w:pPr>
            <w:pStyle w:val="Inhopg2"/>
            <w:tabs>
              <w:tab w:val="left" w:pos="880"/>
              <w:tab w:val="right" w:leader="dot" w:pos="9062"/>
            </w:tabs>
            <w:rPr>
              <w:rFonts w:eastAsiaTheme="minorEastAsia"/>
              <w:noProof/>
            </w:rPr>
          </w:pPr>
          <w:hyperlink w:anchor="_Toc99910746" w:history="1">
            <w:r w:rsidR="00EE1CF3" w:rsidRPr="00021794">
              <w:rPr>
                <w:rStyle w:val="Hyperlink"/>
                <w:noProof/>
              </w:rPr>
              <w:t>1.1</w:t>
            </w:r>
            <w:r w:rsidR="00EE1CF3">
              <w:rPr>
                <w:rFonts w:eastAsiaTheme="minorEastAsia"/>
                <w:noProof/>
              </w:rPr>
              <w:tab/>
            </w:r>
            <w:r w:rsidR="00EE1CF3" w:rsidRPr="00021794">
              <w:rPr>
                <w:rStyle w:val="Hyperlink"/>
                <w:noProof/>
              </w:rPr>
              <w:t>Wat is een PWA?</w:t>
            </w:r>
            <w:r w:rsidR="00EE1CF3">
              <w:rPr>
                <w:noProof/>
                <w:webHidden/>
              </w:rPr>
              <w:tab/>
            </w:r>
            <w:r w:rsidR="00EE1CF3">
              <w:rPr>
                <w:noProof/>
                <w:webHidden/>
              </w:rPr>
              <w:fldChar w:fldCharType="begin"/>
            </w:r>
            <w:r w:rsidR="00EE1CF3">
              <w:rPr>
                <w:noProof/>
                <w:webHidden/>
              </w:rPr>
              <w:instrText xml:space="preserve"> PAGEREF _Toc99910746 \h </w:instrText>
            </w:r>
            <w:r w:rsidR="00EE1CF3">
              <w:rPr>
                <w:noProof/>
                <w:webHidden/>
              </w:rPr>
            </w:r>
            <w:r w:rsidR="00EE1CF3">
              <w:rPr>
                <w:noProof/>
                <w:webHidden/>
              </w:rPr>
              <w:fldChar w:fldCharType="separate"/>
            </w:r>
            <w:r w:rsidR="00EE1CF3">
              <w:rPr>
                <w:noProof/>
                <w:webHidden/>
              </w:rPr>
              <w:t>3</w:t>
            </w:r>
            <w:r w:rsidR="00EE1CF3">
              <w:rPr>
                <w:noProof/>
                <w:webHidden/>
              </w:rPr>
              <w:fldChar w:fldCharType="end"/>
            </w:r>
          </w:hyperlink>
        </w:p>
        <w:p w14:paraId="2D9DF9C5" w14:textId="4DE667AC" w:rsidR="00EE1CF3" w:rsidRDefault="00322F24">
          <w:pPr>
            <w:pStyle w:val="Inhopg2"/>
            <w:tabs>
              <w:tab w:val="left" w:pos="880"/>
              <w:tab w:val="right" w:leader="dot" w:pos="9062"/>
            </w:tabs>
            <w:rPr>
              <w:rFonts w:eastAsiaTheme="minorEastAsia"/>
              <w:noProof/>
            </w:rPr>
          </w:pPr>
          <w:hyperlink w:anchor="_Toc99910747" w:history="1">
            <w:r w:rsidR="00EE1CF3" w:rsidRPr="00021794">
              <w:rPr>
                <w:rStyle w:val="Hyperlink"/>
                <w:noProof/>
              </w:rPr>
              <w:t>1.2</w:t>
            </w:r>
            <w:r w:rsidR="00EE1CF3">
              <w:rPr>
                <w:rFonts w:eastAsiaTheme="minorEastAsia"/>
                <w:noProof/>
              </w:rPr>
              <w:tab/>
            </w:r>
            <w:r w:rsidR="00EE1CF3" w:rsidRPr="00021794">
              <w:rPr>
                <w:rStyle w:val="Hyperlink"/>
                <w:noProof/>
              </w:rPr>
              <w:t>Hoe werkt een PWA?</w:t>
            </w:r>
            <w:r w:rsidR="00EE1CF3">
              <w:rPr>
                <w:noProof/>
                <w:webHidden/>
              </w:rPr>
              <w:tab/>
            </w:r>
            <w:r w:rsidR="00EE1CF3">
              <w:rPr>
                <w:noProof/>
                <w:webHidden/>
              </w:rPr>
              <w:fldChar w:fldCharType="begin"/>
            </w:r>
            <w:r w:rsidR="00EE1CF3">
              <w:rPr>
                <w:noProof/>
                <w:webHidden/>
              </w:rPr>
              <w:instrText xml:space="preserve"> PAGEREF _Toc99910747 \h </w:instrText>
            </w:r>
            <w:r w:rsidR="00EE1CF3">
              <w:rPr>
                <w:noProof/>
                <w:webHidden/>
              </w:rPr>
            </w:r>
            <w:r w:rsidR="00EE1CF3">
              <w:rPr>
                <w:noProof/>
                <w:webHidden/>
              </w:rPr>
              <w:fldChar w:fldCharType="separate"/>
            </w:r>
            <w:r w:rsidR="00EE1CF3">
              <w:rPr>
                <w:noProof/>
                <w:webHidden/>
              </w:rPr>
              <w:t>4</w:t>
            </w:r>
            <w:r w:rsidR="00EE1CF3">
              <w:rPr>
                <w:noProof/>
                <w:webHidden/>
              </w:rPr>
              <w:fldChar w:fldCharType="end"/>
            </w:r>
          </w:hyperlink>
        </w:p>
        <w:p w14:paraId="2083B6A9" w14:textId="79BBA9AA" w:rsidR="00EE1CF3" w:rsidRDefault="00322F24">
          <w:pPr>
            <w:pStyle w:val="Inhopg2"/>
            <w:tabs>
              <w:tab w:val="left" w:pos="880"/>
              <w:tab w:val="right" w:leader="dot" w:pos="9062"/>
            </w:tabs>
            <w:rPr>
              <w:rFonts w:eastAsiaTheme="minorEastAsia"/>
              <w:noProof/>
            </w:rPr>
          </w:pPr>
          <w:hyperlink w:anchor="_Toc99910748" w:history="1">
            <w:r w:rsidR="00EE1CF3" w:rsidRPr="00021794">
              <w:rPr>
                <w:rStyle w:val="Hyperlink"/>
                <w:noProof/>
              </w:rPr>
              <w:t>1.4</w:t>
            </w:r>
            <w:r w:rsidR="00EE1CF3">
              <w:rPr>
                <w:rFonts w:eastAsiaTheme="minorEastAsia"/>
                <w:noProof/>
              </w:rPr>
              <w:tab/>
            </w:r>
            <w:r w:rsidR="00EE1CF3" w:rsidRPr="00021794">
              <w:rPr>
                <w:rStyle w:val="Hyperlink"/>
                <w:noProof/>
              </w:rPr>
              <w:t>Wat zijn de verschillen tussen PWA’s en gewone applicaties?</w:t>
            </w:r>
            <w:r w:rsidR="00EE1CF3">
              <w:rPr>
                <w:noProof/>
                <w:webHidden/>
              </w:rPr>
              <w:tab/>
            </w:r>
            <w:r w:rsidR="00EE1CF3">
              <w:rPr>
                <w:noProof/>
                <w:webHidden/>
              </w:rPr>
              <w:fldChar w:fldCharType="begin"/>
            </w:r>
            <w:r w:rsidR="00EE1CF3">
              <w:rPr>
                <w:noProof/>
                <w:webHidden/>
              </w:rPr>
              <w:instrText xml:space="preserve"> PAGEREF _Toc99910748 \h </w:instrText>
            </w:r>
            <w:r w:rsidR="00EE1CF3">
              <w:rPr>
                <w:noProof/>
                <w:webHidden/>
              </w:rPr>
            </w:r>
            <w:r w:rsidR="00EE1CF3">
              <w:rPr>
                <w:noProof/>
                <w:webHidden/>
              </w:rPr>
              <w:fldChar w:fldCharType="separate"/>
            </w:r>
            <w:r w:rsidR="00EE1CF3">
              <w:rPr>
                <w:noProof/>
                <w:webHidden/>
              </w:rPr>
              <w:t>4</w:t>
            </w:r>
            <w:r w:rsidR="00EE1CF3">
              <w:rPr>
                <w:noProof/>
                <w:webHidden/>
              </w:rPr>
              <w:fldChar w:fldCharType="end"/>
            </w:r>
          </w:hyperlink>
        </w:p>
        <w:p w14:paraId="78033ECB" w14:textId="668806FD" w:rsidR="00EE1CF3" w:rsidRDefault="00322F24">
          <w:pPr>
            <w:pStyle w:val="Inhopg2"/>
            <w:tabs>
              <w:tab w:val="left" w:pos="880"/>
              <w:tab w:val="right" w:leader="dot" w:pos="9062"/>
            </w:tabs>
            <w:rPr>
              <w:rFonts w:eastAsiaTheme="minorEastAsia"/>
              <w:noProof/>
            </w:rPr>
          </w:pPr>
          <w:hyperlink w:anchor="_Toc99910749" w:history="1">
            <w:r w:rsidR="00EE1CF3" w:rsidRPr="00021794">
              <w:rPr>
                <w:rStyle w:val="Hyperlink"/>
                <w:noProof/>
              </w:rPr>
              <w:t>1.5</w:t>
            </w:r>
            <w:r w:rsidR="00EE1CF3">
              <w:rPr>
                <w:rFonts w:eastAsiaTheme="minorEastAsia"/>
                <w:noProof/>
              </w:rPr>
              <w:tab/>
            </w:r>
            <w:r w:rsidR="00EE1CF3" w:rsidRPr="00021794">
              <w:rPr>
                <w:rStyle w:val="Hyperlink"/>
                <w:noProof/>
              </w:rPr>
              <w:t>Wat zijn de voor- en nadelen van PWA’s?</w:t>
            </w:r>
            <w:r w:rsidR="00EE1CF3">
              <w:rPr>
                <w:noProof/>
                <w:webHidden/>
              </w:rPr>
              <w:tab/>
            </w:r>
            <w:r w:rsidR="00EE1CF3">
              <w:rPr>
                <w:noProof/>
                <w:webHidden/>
              </w:rPr>
              <w:fldChar w:fldCharType="begin"/>
            </w:r>
            <w:r w:rsidR="00EE1CF3">
              <w:rPr>
                <w:noProof/>
                <w:webHidden/>
              </w:rPr>
              <w:instrText xml:space="preserve"> PAGEREF _Toc99910749 \h </w:instrText>
            </w:r>
            <w:r w:rsidR="00EE1CF3">
              <w:rPr>
                <w:noProof/>
                <w:webHidden/>
              </w:rPr>
            </w:r>
            <w:r w:rsidR="00EE1CF3">
              <w:rPr>
                <w:noProof/>
                <w:webHidden/>
              </w:rPr>
              <w:fldChar w:fldCharType="separate"/>
            </w:r>
            <w:r w:rsidR="00EE1CF3">
              <w:rPr>
                <w:noProof/>
                <w:webHidden/>
              </w:rPr>
              <w:t>5</w:t>
            </w:r>
            <w:r w:rsidR="00EE1CF3">
              <w:rPr>
                <w:noProof/>
                <w:webHidden/>
              </w:rPr>
              <w:fldChar w:fldCharType="end"/>
            </w:r>
          </w:hyperlink>
        </w:p>
        <w:p w14:paraId="2F8CE3F0" w14:textId="1A275767" w:rsidR="00EE1CF3" w:rsidRDefault="00322F24">
          <w:pPr>
            <w:pStyle w:val="Inhopg2"/>
            <w:tabs>
              <w:tab w:val="left" w:pos="880"/>
              <w:tab w:val="right" w:leader="dot" w:pos="9062"/>
            </w:tabs>
            <w:rPr>
              <w:rFonts w:eastAsiaTheme="minorEastAsia"/>
              <w:noProof/>
            </w:rPr>
          </w:pPr>
          <w:hyperlink w:anchor="_Toc99910750" w:history="1">
            <w:r w:rsidR="00EE1CF3" w:rsidRPr="00021794">
              <w:rPr>
                <w:rStyle w:val="Hyperlink"/>
                <w:noProof/>
              </w:rPr>
              <w:t>1.6</w:t>
            </w:r>
            <w:r w:rsidR="00EE1CF3">
              <w:rPr>
                <w:rFonts w:eastAsiaTheme="minorEastAsia"/>
                <w:noProof/>
              </w:rPr>
              <w:tab/>
            </w:r>
            <w:r w:rsidR="00EE1CF3" w:rsidRPr="00021794">
              <w:rPr>
                <w:rStyle w:val="Hyperlink"/>
                <w:noProof/>
              </w:rPr>
              <w:t>Wat zijn de voordelen van PWA’s voor de stage-applicatie?</w:t>
            </w:r>
            <w:r w:rsidR="00EE1CF3">
              <w:rPr>
                <w:noProof/>
                <w:webHidden/>
              </w:rPr>
              <w:tab/>
            </w:r>
            <w:r w:rsidR="00EE1CF3">
              <w:rPr>
                <w:noProof/>
                <w:webHidden/>
              </w:rPr>
              <w:fldChar w:fldCharType="begin"/>
            </w:r>
            <w:r w:rsidR="00EE1CF3">
              <w:rPr>
                <w:noProof/>
                <w:webHidden/>
              </w:rPr>
              <w:instrText xml:space="preserve"> PAGEREF _Toc99910750 \h </w:instrText>
            </w:r>
            <w:r w:rsidR="00EE1CF3">
              <w:rPr>
                <w:noProof/>
                <w:webHidden/>
              </w:rPr>
            </w:r>
            <w:r w:rsidR="00EE1CF3">
              <w:rPr>
                <w:noProof/>
                <w:webHidden/>
              </w:rPr>
              <w:fldChar w:fldCharType="separate"/>
            </w:r>
            <w:r w:rsidR="00EE1CF3">
              <w:rPr>
                <w:noProof/>
                <w:webHidden/>
              </w:rPr>
              <w:t>6</w:t>
            </w:r>
            <w:r w:rsidR="00EE1CF3">
              <w:rPr>
                <w:noProof/>
                <w:webHidden/>
              </w:rPr>
              <w:fldChar w:fldCharType="end"/>
            </w:r>
          </w:hyperlink>
        </w:p>
        <w:p w14:paraId="4B114122" w14:textId="352073B6" w:rsidR="00EE1CF3" w:rsidRDefault="00322F24">
          <w:pPr>
            <w:pStyle w:val="Inhopg1"/>
            <w:tabs>
              <w:tab w:val="left" w:pos="440"/>
              <w:tab w:val="right" w:leader="dot" w:pos="9062"/>
            </w:tabs>
            <w:rPr>
              <w:rFonts w:eastAsiaTheme="minorEastAsia"/>
              <w:noProof/>
            </w:rPr>
          </w:pPr>
          <w:hyperlink w:anchor="_Toc99910751" w:history="1">
            <w:r w:rsidR="00EE1CF3" w:rsidRPr="00021794">
              <w:rPr>
                <w:rStyle w:val="Hyperlink"/>
                <w:noProof/>
              </w:rPr>
              <w:t>2</w:t>
            </w:r>
            <w:r w:rsidR="00EE1CF3">
              <w:rPr>
                <w:rFonts w:eastAsiaTheme="minorEastAsia"/>
                <w:noProof/>
              </w:rPr>
              <w:tab/>
            </w:r>
            <w:r w:rsidR="00EE1CF3" w:rsidRPr="00021794">
              <w:rPr>
                <w:rStyle w:val="Hyperlink"/>
                <w:noProof/>
              </w:rPr>
              <w:t>Uitvoering</w:t>
            </w:r>
            <w:r w:rsidR="00EE1CF3">
              <w:rPr>
                <w:noProof/>
                <w:webHidden/>
              </w:rPr>
              <w:tab/>
            </w:r>
            <w:r w:rsidR="00EE1CF3">
              <w:rPr>
                <w:noProof/>
                <w:webHidden/>
              </w:rPr>
              <w:fldChar w:fldCharType="begin"/>
            </w:r>
            <w:r w:rsidR="00EE1CF3">
              <w:rPr>
                <w:noProof/>
                <w:webHidden/>
              </w:rPr>
              <w:instrText xml:space="preserve"> PAGEREF _Toc99910751 \h </w:instrText>
            </w:r>
            <w:r w:rsidR="00EE1CF3">
              <w:rPr>
                <w:noProof/>
                <w:webHidden/>
              </w:rPr>
            </w:r>
            <w:r w:rsidR="00EE1CF3">
              <w:rPr>
                <w:noProof/>
                <w:webHidden/>
              </w:rPr>
              <w:fldChar w:fldCharType="separate"/>
            </w:r>
            <w:r w:rsidR="00EE1CF3">
              <w:rPr>
                <w:noProof/>
                <w:webHidden/>
              </w:rPr>
              <w:t>7</w:t>
            </w:r>
            <w:r w:rsidR="00EE1CF3">
              <w:rPr>
                <w:noProof/>
                <w:webHidden/>
              </w:rPr>
              <w:fldChar w:fldCharType="end"/>
            </w:r>
          </w:hyperlink>
        </w:p>
        <w:p w14:paraId="6FFC921C" w14:textId="276F08C9" w:rsidR="00EE1CF3" w:rsidRDefault="00322F24">
          <w:pPr>
            <w:pStyle w:val="Inhopg2"/>
            <w:tabs>
              <w:tab w:val="left" w:pos="880"/>
              <w:tab w:val="right" w:leader="dot" w:pos="9062"/>
            </w:tabs>
            <w:rPr>
              <w:rFonts w:eastAsiaTheme="minorEastAsia"/>
              <w:noProof/>
            </w:rPr>
          </w:pPr>
          <w:hyperlink w:anchor="_Toc99910752" w:history="1">
            <w:r w:rsidR="00EE1CF3" w:rsidRPr="00021794">
              <w:rPr>
                <w:rStyle w:val="Hyperlink"/>
                <w:noProof/>
              </w:rPr>
              <w:t>2.1</w:t>
            </w:r>
            <w:r w:rsidR="00EE1CF3">
              <w:rPr>
                <w:rFonts w:eastAsiaTheme="minorEastAsia"/>
                <w:noProof/>
              </w:rPr>
              <w:tab/>
            </w:r>
            <w:r w:rsidR="00EE1CF3" w:rsidRPr="00021794">
              <w:rPr>
                <w:rStyle w:val="Hyperlink"/>
                <w:noProof/>
              </w:rPr>
              <w:t>Hoofdstuk</w:t>
            </w:r>
            <w:r w:rsidR="00EE1CF3">
              <w:rPr>
                <w:noProof/>
                <w:webHidden/>
              </w:rPr>
              <w:tab/>
            </w:r>
            <w:r w:rsidR="00EE1CF3">
              <w:rPr>
                <w:noProof/>
                <w:webHidden/>
              </w:rPr>
              <w:fldChar w:fldCharType="begin"/>
            </w:r>
            <w:r w:rsidR="00EE1CF3">
              <w:rPr>
                <w:noProof/>
                <w:webHidden/>
              </w:rPr>
              <w:instrText xml:space="preserve"> PAGEREF _Toc99910752 \h </w:instrText>
            </w:r>
            <w:r w:rsidR="00EE1CF3">
              <w:rPr>
                <w:noProof/>
                <w:webHidden/>
              </w:rPr>
            </w:r>
            <w:r w:rsidR="00EE1CF3">
              <w:rPr>
                <w:noProof/>
                <w:webHidden/>
              </w:rPr>
              <w:fldChar w:fldCharType="separate"/>
            </w:r>
            <w:r w:rsidR="00EE1CF3">
              <w:rPr>
                <w:noProof/>
                <w:webHidden/>
              </w:rPr>
              <w:t>7</w:t>
            </w:r>
            <w:r w:rsidR="00EE1CF3">
              <w:rPr>
                <w:noProof/>
                <w:webHidden/>
              </w:rPr>
              <w:fldChar w:fldCharType="end"/>
            </w:r>
          </w:hyperlink>
        </w:p>
        <w:p w14:paraId="477E376E" w14:textId="5813CEC3" w:rsidR="00EE1CF3" w:rsidRDefault="00322F24">
          <w:pPr>
            <w:pStyle w:val="Inhopg3"/>
            <w:tabs>
              <w:tab w:val="left" w:pos="1320"/>
              <w:tab w:val="right" w:leader="dot" w:pos="9062"/>
            </w:tabs>
            <w:rPr>
              <w:rFonts w:eastAsiaTheme="minorEastAsia"/>
              <w:noProof/>
            </w:rPr>
          </w:pPr>
          <w:hyperlink w:anchor="_Toc99910753" w:history="1">
            <w:r w:rsidR="00EE1CF3" w:rsidRPr="00021794">
              <w:rPr>
                <w:rStyle w:val="Hyperlink"/>
                <w:noProof/>
              </w:rPr>
              <w:t>2.1.1</w:t>
            </w:r>
            <w:r w:rsidR="00EE1CF3">
              <w:rPr>
                <w:rFonts w:eastAsiaTheme="minorEastAsia"/>
                <w:noProof/>
              </w:rPr>
              <w:tab/>
            </w:r>
            <w:r w:rsidR="00EE1CF3" w:rsidRPr="00021794">
              <w:rPr>
                <w:rStyle w:val="Hyperlink"/>
                <w:noProof/>
              </w:rPr>
              <w:t>Hoofdstuk</w:t>
            </w:r>
            <w:r w:rsidR="00EE1CF3">
              <w:rPr>
                <w:noProof/>
                <w:webHidden/>
              </w:rPr>
              <w:tab/>
            </w:r>
            <w:r w:rsidR="00EE1CF3">
              <w:rPr>
                <w:noProof/>
                <w:webHidden/>
              </w:rPr>
              <w:fldChar w:fldCharType="begin"/>
            </w:r>
            <w:r w:rsidR="00EE1CF3">
              <w:rPr>
                <w:noProof/>
                <w:webHidden/>
              </w:rPr>
              <w:instrText xml:space="preserve"> PAGEREF _Toc99910753 \h </w:instrText>
            </w:r>
            <w:r w:rsidR="00EE1CF3">
              <w:rPr>
                <w:noProof/>
                <w:webHidden/>
              </w:rPr>
            </w:r>
            <w:r w:rsidR="00EE1CF3">
              <w:rPr>
                <w:noProof/>
                <w:webHidden/>
              </w:rPr>
              <w:fldChar w:fldCharType="separate"/>
            </w:r>
            <w:r w:rsidR="00EE1CF3">
              <w:rPr>
                <w:noProof/>
                <w:webHidden/>
              </w:rPr>
              <w:t>7</w:t>
            </w:r>
            <w:r w:rsidR="00EE1CF3">
              <w:rPr>
                <w:noProof/>
                <w:webHidden/>
              </w:rPr>
              <w:fldChar w:fldCharType="end"/>
            </w:r>
          </w:hyperlink>
        </w:p>
        <w:p w14:paraId="50214928" w14:textId="60942319" w:rsidR="00EE1CF3" w:rsidRDefault="00322F24">
          <w:pPr>
            <w:pStyle w:val="Inhopg2"/>
            <w:tabs>
              <w:tab w:val="left" w:pos="880"/>
              <w:tab w:val="right" w:leader="dot" w:pos="9062"/>
            </w:tabs>
            <w:rPr>
              <w:rFonts w:eastAsiaTheme="minorEastAsia"/>
              <w:noProof/>
            </w:rPr>
          </w:pPr>
          <w:hyperlink w:anchor="_Toc99910754" w:history="1">
            <w:r w:rsidR="00EE1CF3" w:rsidRPr="00021794">
              <w:rPr>
                <w:rStyle w:val="Hyperlink"/>
                <w:noProof/>
              </w:rPr>
              <w:t>2.2</w:t>
            </w:r>
            <w:r w:rsidR="00EE1CF3">
              <w:rPr>
                <w:rFonts w:eastAsiaTheme="minorEastAsia"/>
                <w:noProof/>
              </w:rPr>
              <w:tab/>
            </w:r>
            <w:r w:rsidR="00EE1CF3" w:rsidRPr="00021794">
              <w:rPr>
                <w:rStyle w:val="Hyperlink"/>
                <w:noProof/>
              </w:rPr>
              <w:t>Hoofdstuk</w:t>
            </w:r>
            <w:r w:rsidR="00EE1CF3">
              <w:rPr>
                <w:noProof/>
                <w:webHidden/>
              </w:rPr>
              <w:tab/>
            </w:r>
            <w:r w:rsidR="00EE1CF3">
              <w:rPr>
                <w:noProof/>
                <w:webHidden/>
              </w:rPr>
              <w:fldChar w:fldCharType="begin"/>
            </w:r>
            <w:r w:rsidR="00EE1CF3">
              <w:rPr>
                <w:noProof/>
                <w:webHidden/>
              </w:rPr>
              <w:instrText xml:space="preserve"> PAGEREF _Toc99910754 \h </w:instrText>
            </w:r>
            <w:r w:rsidR="00EE1CF3">
              <w:rPr>
                <w:noProof/>
                <w:webHidden/>
              </w:rPr>
            </w:r>
            <w:r w:rsidR="00EE1CF3">
              <w:rPr>
                <w:noProof/>
                <w:webHidden/>
              </w:rPr>
              <w:fldChar w:fldCharType="separate"/>
            </w:r>
            <w:r w:rsidR="00EE1CF3">
              <w:rPr>
                <w:noProof/>
                <w:webHidden/>
              </w:rPr>
              <w:t>7</w:t>
            </w:r>
            <w:r w:rsidR="00EE1CF3">
              <w:rPr>
                <w:noProof/>
                <w:webHidden/>
              </w:rPr>
              <w:fldChar w:fldCharType="end"/>
            </w:r>
          </w:hyperlink>
        </w:p>
        <w:p w14:paraId="28006756" w14:textId="04EE0041" w:rsidR="00EE1CF3" w:rsidRDefault="00322F24">
          <w:pPr>
            <w:pStyle w:val="Inhopg1"/>
            <w:tabs>
              <w:tab w:val="left" w:pos="440"/>
              <w:tab w:val="right" w:leader="dot" w:pos="9062"/>
            </w:tabs>
            <w:rPr>
              <w:rFonts w:eastAsiaTheme="minorEastAsia"/>
              <w:noProof/>
            </w:rPr>
          </w:pPr>
          <w:hyperlink w:anchor="_Toc99910755" w:history="1">
            <w:r w:rsidR="00EE1CF3" w:rsidRPr="00021794">
              <w:rPr>
                <w:rStyle w:val="Hyperlink"/>
                <w:noProof/>
              </w:rPr>
              <w:t>3</w:t>
            </w:r>
            <w:r w:rsidR="00EE1CF3">
              <w:rPr>
                <w:rFonts w:eastAsiaTheme="minorEastAsia"/>
                <w:noProof/>
              </w:rPr>
              <w:tab/>
            </w:r>
            <w:r w:rsidR="00EE1CF3" w:rsidRPr="00021794">
              <w:rPr>
                <w:rStyle w:val="Hyperlink"/>
                <w:noProof/>
              </w:rPr>
              <w:t>Conclusie</w:t>
            </w:r>
            <w:r w:rsidR="00EE1CF3">
              <w:rPr>
                <w:noProof/>
                <w:webHidden/>
              </w:rPr>
              <w:tab/>
            </w:r>
            <w:r w:rsidR="00EE1CF3">
              <w:rPr>
                <w:noProof/>
                <w:webHidden/>
              </w:rPr>
              <w:fldChar w:fldCharType="begin"/>
            </w:r>
            <w:r w:rsidR="00EE1CF3">
              <w:rPr>
                <w:noProof/>
                <w:webHidden/>
              </w:rPr>
              <w:instrText xml:space="preserve"> PAGEREF _Toc99910755 \h </w:instrText>
            </w:r>
            <w:r w:rsidR="00EE1CF3">
              <w:rPr>
                <w:noProof/>
                <w:webHidden/>
              </w:rPr>
            </w:r>
            <w:r w:rsidR="00EE1CF3">
              <w:rPr>
                <w:noProof/>
                <w:webHidden/>
              </w:rPr>
              <w:fldChar w:fldCharType="separate"/>
            </w:r>
            <w:r w:rsidR="00EE1CF3">
              <w:rPr>
                <w:noProof/>
                <w:webHidden/>
              </w:rPr>
              <w:t>8</w:t>
            </w:r>
            <w:r w:rsidR="00EE1CF3">
              <w:rPr>
                <w:noProof/>
                <w:webHidden/>
              </w:rPr>
              <w:fldChar w:fldCharType="end"/>
            </w:r>
          </w:hyperlink>
        </w:p>
        <w:p w14:paraId="328925FC" w14:textId="02E1BFD3" w:rsidR="00EE1CF3" w:rsidRDefault="00322F24">
          <w:pPr>
            <w:pStyle w:val="Inhopg1"/>
            <w:tabs>
              <w:tab w:val="right" w:leader="dot" w:pos="9062"/>
            </w:tabs>
            <w:rPr>
              <w:rFonts w:eastAsiaTheme="minorEastAsia"/>
              <w:noProof/>
            </w:rPr>
          </w:pPr>
          <w:hyperlink w:anchor="_Toc99910756" w:history="1">
            <w:r w:rsidR="00EE1CF3" w:rsidRPr="00021794">
              <w:rPr>
                <w:rStyle w:val="Hyperlink"/>
                <w:noProof/>
              </w:rPr>
              <w:t>Bibliografie</w:t>
            </w:r>
            <w:r w:rsidR="00EE1CF3">
              <w:rPr>
                <w:noProof/>
                <w:webHidden/>
              </w:rPr>
              <w:tab/>
            </w:r>
            <w:r w:rsidR="00EE1CF3">
              <w:rPr>
                <w:noProof/>
                <w:webHidden/>
              </w:rPr>
              <w:fldChar w:fldCharType="begin"/>
            </w:r>
            <w:r w:rsidR="00EE1CF3">
              <w:rPr>
                <w:noProof/>
                <w:webHidden/>
              </w:rPr>
              <w:instrText xml:space="preserve"> PAGEREF _Toc99910756 \h </w:instrText>
            </w:r>
            <w:r w:rsidR="00EE1CF3">
              <w:rPr>
                <w:noProof/>
                <w:webHidden/>
              </w:rPr>
            </w:r>
            <w:r w:rsidR="00EE1CF3">
              <w:rPr>
                <w:noProof/>
                <w:webHidden/>
              </w:rPr>
              <w:fldChar w:fldCharType="separate"/>
            </w:r>
            <w:r w:rsidR="00EE1CF3">
              <w:rPr>
                <w:noProof/>
                <w:webHidden/>
              </w:rPr>
              <w:t>9</w:t>
            </w:r>
            <w:r w:rsidR="00EE1CF3">
              <w:rPr>
                <w:noProof/>
                <w:webHidden/>
              </w:rPr>
              <w:fldChar w:fldCharType="end"/>
            </w:r>
          </w:hyperlink>
        </w:p>
        <w:p w14:paraId="528302EC" w14:textId="0314AFB3" w:rsidR="00EE1CF3" w:rsidRDefault="00322F24">
          <w:pPr>
            <w:pStyle w:val="Inhopg1"/>
            <w:tabs>
              <w:tab w:val="right" w:leader="dot" w:pos="9062"/>
            </w:tabs>
            <w:rPr>
              <w:rFonts w:eastAsiaTheme="minorEastAsia"/>
              <w:noProof/>
            </w:rPr>
          </w:pPr>
          <w:hyperlink w:anchor="_Toc99910757" w:history="1">
            <w:r w:rsidR="00EE1CF3" w:rsidRPr="00021794">
              <w:rPr>
                <w:rStyle w:val="Hyperlink"/>
                <w:noProof/>
              </w:rPr>
              <w:t>Bijlagen</w:t>
            </w:r>
            <w:r w:rsidR="00EE1CF3">
              <w:rPr>
                <w:noProof/>
                <w:webHidden/>
              </w:rPr>
              <w:tab/>
            </w:r>
            <w:r w:rsidR="00EE1CF3">
              <w:rPr>
                <w:noProof/>
                <w:webHidden/>
              </w:rPr>
              <w:fldChar w:fldCharType="begin"/>
            </w:r>
            <w:r w:rsidR="00EE1CF3">
              <w:rPr>
                <w:noProof/>
                <w:webHidden/>
              </w:rPr>
              <w:instrText xml:space="preserve"> PAGEREF _Toc99910757 \h </w:instrText>
            </w:r>
            <w:r w:rsidR="00EE1CF3">
              <w:rPr>
                <w:noProof/>
                <w:webHidden/>
              </w:rPr>
            </w:r>
            <w:r w:rsidR="00EE1CF3">
              <w:rPr>
                <w:noProof/>
                <w:webHidden/>
              </w:rPr>
              <w:fldChar w:fldCharType="separate"/>
            </w:r>
            <w:r w:rsidR="00EE1CF3">
              <w:rPr>
                <w:noProof/>
                <w:webHidden/>
              </w:rPr>
              <w:t>10</w:t>
            </w:r>
            <w:r w:rsidR="00EE1CF3">
              <w:rPr>
                <w:noProof/>
                <w:webHidden/>
              </w:rPr>
              <w:fldChar w:fldCharType="end"/>
            </w:r>
          </w:hyperlink>
        </w:p>
        <w:p w14:paraId="6B167333" w14:textId="0713F16D" w:rsidR="00B93552" w:rsidRDefault="00B93552">
          <w:r>
            <w:rPr>
              <w:b/>
              <w:bCs/>
              <w:noProof/>
            </w:rPr>
            <w:fldChar w:fldCharType="end"/>
          </w:r>
        </w:p>
      </w:sdtContent>
    </w:sdt>
    <w:p w14:paraId="451535D6" w14:textId="77777777" w:rsidR="00FB3BD5" w:rsidRDefault="00FB3BD5" w:rsidP="00130384">
      <w:r>
        <w:br w:type="page"/>
      </w:r>
    </w:p>
    <w:p w14:paraId="765DE8B2" w14:textId="5D48A3E2" w:rsidR="00EE1CF3" w:rsidRDefault="00FB3BD5" w:rsidP="00F330A4">
      <w:pPr>
        <w:pStyle w:val="Kop3zondernummer"/>
      </w:pPr>
      <w:bookmarkStart w:id="6" w:name="_Toc99910740"/>
      <w:r>
        <w:lastRenderedPageBreak/>
        <w:t>Lijst van gebruikte figuren</w:t>
      </w:r>
      <w:bookmarkEnd w:id="6"/>
    </w:p>
    <w:p w14:paraId="41DADE59" w14:textId="77777777" w:rsidR="00130384" w:rsidRDefault="00130384" w:rsidP="00130384"/>
    <w:p w14:paraId="153B0C05" w14:textId="77777777" w:rsidR="00FB3BD5" w:rsidRDefault="00FB3BD5" w:rsidP="00130384">
      <w:r>
        <w:br w:type="page"/>
      </w:r>
    </w:p>
    <w:p w14:paraId="1548E181" w14:textId="77777777" w:rsidR="00FB3BD5" w:rsidRDefault="00FB3BD5" w:rsidP="00F330A4">
      <w:pPr>
        <w:pStyle w:val="Kop3zondernummer"/>
      </w:pPr>
      <w:bookmarkStart w:id="7" w:name="_Toc99910741"/>
      <w:r>
        <w:lastRenderedPageBreak/>
        <w:t>Lijst van gebruikte tabellen</w:t>
      </w:r>
      <w:bookmarkEnd w:id="7"/>
    </w:p>
    <w:p w14:paraId="27FFC27E" w14:textId="77777777" w:rsidR="00FB3BD5" w:rsidRDefault="00FB3BD5" w:rsidP="00130384">
      <w:r>
        <w:br w:type="page"/>
      </w:r>
    </w:p>
    <w:p w14:paraId="19D53132" w14:textId="77777777" w:rsidR="00FB3BD5" w:rsidRDefault="00FB3BD5" w:rsidP="00F330A4">
      <w:pPr>
        <w:pStyle w:val="Kop3zondernummer"/>
      </w:pPr>
      <w:bookmarkStart w:id="8" w:name="_Toc99910742"/>
      <w:r>
        <w:lastRenderedPageBreak/>
        <w:t>Lijst van gebruikte afkortingen</w:t>
      </w:r>
      <w:bookmarkEnd w:id="8"/>
    </w:p>
    <w:p w14:paraId="22CD0157" w14:textId="77777777" w:rsidR="00FB3BD5" w:rsidRDefault="00FB3BD5" w:rsidP="00130384"/>
    <w:tbl>
      <w:tblPr>
        <w:tblStyle w:val="Tabelraster"/>
        <w:tblW w:w="0" w:type="auto"/>
        <w:tblLook w:val="04A0" w:firstRow="1" w:lastRow="0" w:firstColumn="1" w:lastColumn="0" w:noHBand="0" w:noVBand="1"/>
      </w:tblPr>
      <w:tblGrid>
        <w:gridCol w:w="1129"/>
        <w:gridCol w:w="7933"/>
      </w:tblGrid>
      <w:tr w:rsidR="007F4B63" w14:paraId="529CFBBA" w14:textId="77777777" w:rsidTr="007F4B63">
        <w:tc>
          <w:tcPr>
            <w:tcW w:w="1129" w:type="dxa"/>
          </w:tcPr>
          <w:p w14:paraId="57E56C2D" w14:textId="27EADFE2" w:rsidR="007F4B63" w:rsidRDefault="007F4B63" w:rsidP="00130384">
            <w:r>
              <w:t>PWA</w:t>
            </w:r>
          </w:p>
        </w:tc>
        <w:tc>
          <w:tcPr>
            <w:tcW w:w="7933" w:type="dxa"/>
          </w:tcPr>
          <w:p w14:paraId="1773DAC8" w14:textId="0C75596F" w:rsidR="007F4B63" w:rsidRPr="007F4B63" w:rsidRDefault="007F4B63" w:rsidP="00130384">
            <w:pPr>
              <w:rPr>
                <w:i/>
                <w:iCs/>
              </w:rPr>
            </w:pPr>
            <w:r w:rsidRPr="007F4B63">
              <w:rPr>
                <w:i/>
                <w:iCs/>
              </w:rPr>
              <w:t>Progressive web app</w:t>
            </w:r>
          </w:p>
        </w:tc>
      </w:tr>
      <w:tr w:rsidR="007F4B63" w14:paraId="14F7625F" w14:textId="77777777" w:rsidTr="007F4B63">
        <w:tc>
          <w:tcPr>
            <w:tcW w:w="1129" w:type="dxa"/>
          </w:tcPr>
          <w:p w14:paraId="5959B724" w14:textId="783D7457" w:rsidR="007F4B63" w:rsidRDefault="007F4B63" w:rsidP="00130384">
            <w:r>
              <w:t>PDF</w:t>
            </w:r>
          </w:p>
        </w:tc>
        <w:tc>
          <w:tcPr>
            <w:tcW w:w="7933" w:type="dxa"/>
          </w:tcPr>
          <w:p w14:paraId="61D3C9F3" w14:textId="36B9F96B" w:rsidR="007F4B63" w:rsidRPr="007F4B63" w:rsidRDefault="007F4B63" w:rsidP="00130384">
            <w:pPr>
              <w:rPr>
                <w:i/>
                <w:iCs/>
              </w:rPr>
            </w:pPr>
            <w:r w:rsidRPr="007F4B63">
              <w:rPr>
                <w:i/>
                <w:iCs/>
              </w:rPr>
              <w:t>Portable Document Format</w:t>
            </w:r>
          </w:p>
        </w:tc>
      </w:tr>
    </w:tbl>
    <w:p w14:paraId="2DB92698" w14:textId="77777777" w:rsidR="00F330A4" w:rsidRDefault="00F330A4" w:rsidP="00130384">
      <w:pPr>
        <w:sectPr w:rsidR="00F330A4" w:rsidSect="00DA0DA5">
          <w:headerReference w:type="default" r:id="rId11"/>
          <w:footerReference w:type="default" r:id="rId12"/>
          <w:pgSz w:w="11906" w:h="16838"/>
          <w:pgMar w:top="1417" w:right="1417" w:bottom="1417" w:left="1417" w:header="708" w:footer="708" w:gutter="0"/>
          <w:pgNumType w:fmt="lowerRoman" w:start="2"/>
          <w:cols w:space="708"/>
          <w:docGrid w:linePitch="360"/>
        </w:sectPr>
      </w:pPr>
    </w:p>
    <w:p w14:paraId="330A73B4" w14:textId="2CF8B928" w:rsidR="00FB3BD5" w:rsidRDefault="00141064" w:rsidP="00F330A4">
      <w:pPr>
        <w:pStyle w:val="Kop1"/>
      </w:pPr>
      <w:bookmarkStart w:id="9" w:name="_Toc99910743"/>
      <w:r>
        <w:lastRenderedPageBreak/>
        <w:t>Onderzoeksvraag en hypothese</w:t>
      </w:r>
      <w:bookmarkEnd w:id="9"/>
      <w:ins w:id="10" w:author="Caroline Simon" w:date="2022-04-15T10:36:00Z">
        <w:r w:rsidR="00777707">
          <w:t xml:space="preserve"> START</w:t>
        </w:r>
      </w:ins>
    </w:p>
    <w:p w14:paraId="59A7D4C0" w14:textId="77777777" w:rsidR="00B93552" w:rsidRPr="00341327" w:rsidRDefault="00B93552" w:rsidP="00341327">
      <w:r w:rsidRPr="00341327">
        <w:t xml:space="preserve">Als onderwerp voor het researchproject is er gekozen voor </w:t>
      </w:r>
      <w:r w:rsidRPr="006B509C">
        <w:rPr>
          <w:highlight w:val="lightGray"/>
          <w:rPrChange w:id="11" w:author="Caroline Simon" w:date="2022-04-17T13:26:00Z">
            <w:rPr/>
          </w:rPrChange>
        </w:rPr>
        <w:t>het bouwen</w:t>
      </w:r>
      <w:r w:rsidRPr="00341327">
        <w:t xml:space="preserve"> </w:t>
      </w:r>
      <w:commentRangeStart w:id="12"/>
      <w:r w:rsidRPr="00341327">
        <w:t>van</w:t>
      </w:r>
      <w:commentRangeEnd w:id="12"/>
      <w:r w:rsidR="006B509C">
        <w:rPr>
          <w:rStyle w:val="Verwijzingopmerking"/>
        </w:rPr>
        <w:commentReference w:id="12"/>
      </w:r>
      <w:r w:rsidRPr="00341327">
        <w:t xml:space="preserve"> een stagebeheerapplicatie. Dit programma heeft als doel de verwerking van stageopdrachten te vereenvoudigen en te centraliseren. </w:t>
      </w:r>
    </w:p>
    <w:p w14:paraId="41EDDF03" w14:textId="2AB1970F" w:rsidR="00341327" w:rsidRPr="00341327" w:rsidRDefault="00B93552" w:rsidP="00341327">
      <w:r w:rsidRPr="00341327">
        <w:t xml:space="preserve">In het oude systeem dient een bedrijf een stagevoorstel in aan de hand van een lijvig Google-formulier. Zodra deze info correct in de achterliggende lijst terechtkomt, stuurt de stageverantwoordelijke een bevestigingsmail naar het corresponderende bedrijf en wijst vervolgens een of meerdere reviewers toe aan de </w:t>
      </w:r>
      <w:r w:rsidRPr="006B509C">
        <w:rPr>
          <w:color w:val="FF0000"/>
          <w:rPrChange w:id="14" w:author="Caroline Simon" w:date="2022-04-17T13:26:00Z">
            <w:rPr/>
          </w:rPrChange>
        </w:rPr>
        <w:t>betreffende</w:t>
      </w:r>
      <w:r w:rsidRPr="00341327">
        <w:t xml:space="preserve"> </w:t>
      </w:r>
      <w:ins w:id="15" w:author="Caroline Simon" w:date="2022-04-17T13:26:00Z">
        <w:r w:rsidR="006B509C">
          <w:t>STform</w:t>
        </w:r>
      </w:ins>
      <w:r w:rsidRPr="00341327">
        <w:t xml:space="preserve">opdracht. Ook de toewijzing gebeurt via een mail met daarin de opgave als PDF. Na </w:t>
      </w:r>
      <w:r w:rsidRPr="006B509C">
        <w:rPr>
          <w:highlight w:val="lightGray"/>
          <w:rPrChange w:id="16" w:author="Caroline Simon" w:date="2022-04-17T13:27:00Z">
            <w:rPr/>
          </w:rPrChange>
        </w:rPr>
        <w:t>het beoordelen</w:t>
      </w:r>
      <w:r w:rsidRPr="00341327">
        <w:t xml:space="preserve"> van de opdracht wordt deze teruggestuurd naar de stageverantwoordelijke die op basis van de bijgevoegde feedback een van de volgende acties onderneemt: de opdracht dient bijgewerkt te worden op bepaalde aspecten en het bedrijf wordt hierover via mail ingelicht, de opdracht is in orde en het bedrijf ontvangt hierover een goedkeuringsmail of de opdracht voldoet niet en het bedrijf wordt op de hoogte gesteld van de </w:t>
      </w:r>
      <w:r w:rsidRPr="006B509C">
        <w:rPr>
          <w:highlight w:val="lightGray"/>
          <w:rPrChange w:id="17" w:author="Caroline Simon" w:date="2022-04-17T13:27:00Z">
            <w:rPr/>
          </w:rPrChange>
        </w:rPr>
        <w:t>afkeuring</w:t>
      </w:r>
      <w:r w:rsidRPr="00341327">
        <w:t>. Indien het bedrijf de opgave aanpast, kan deze door de stageverantwoordelijke worden aangepast in de lijst en belandt deze, al dan niet, opnieuw in de reviewerfase.</w:t>
      </w:r>
    </w:p>
    <w:p w14:paraId="5038C9AE" w14:textId="055B8F4B" w:rsidR="00C61A92" w:rsidRPr="00341327" w:rsidRDefault="00B93552" w:rsidP="00341327">
      <w:r w:rsidRPr="00341327">
        <w:t xml:space="preserve">Het gehele proces uit de voorgaande alinea omvat veel werk met wisselen tussen verschillende applicaties en manuele arbeid om info aan te passen. De taak van dit project bestaat erin het proces samen te brengen in één applicatie die alle functionaliteiten omvat. Hierbij wordt er ook nog gevraagd om onderzoek te doen naar PWA’s of voluit Progressive Web Applications. Tijdens </w:t>
      </w:r>
      <w:del w:id="18" w:author="Caroline Simon" w:date="2022-04-17T13:28:00Z">
        <w:r w:rsidRPr="00341327" w:rsidDel="006B509C">
          <w:delText xml:space="preserve">dat </w:delText>
        </w:r>
      </w:del>
      <w:ins w:id="19" w:author="Caroline Simon" w:date="2022-04-17T13:28:00Z">
        <w:r w:rsidR="006B509C">
          <w:t>dit</w:t>
        </w:r>
        <w:r w:rsidR="006B509C" w:rsidRPr="00341327">
          <w:t xml:space="preserve"> </w:t>
        </w:r>
      </w:ins>
      <w:r w:rsidRPr="00341327">
        <w:t xml:space="preserve">onderzoek wordt er een antwoord gezocht op de hoofdvraag van dit project: </w:t>
      </w:r>
      <w:commentRangeStart w:id="20"/>
      <w:r w:rsidRPr="006B509C">
        <w:rPr>
          <w:color w:val="FF0000"/>
          <w:rPrChange w:id="21" w:author="Caroline Simon" w:date="2022-04-17T13:28:00Z">
            <w:rPr/>
          </w:rPrChange>
        </w:rPr>
        <w:t>Welke</w:t>
      </w:r>
      <w:commentRangeEnd w:id="20"/>
      <w:r w:rsidR="006B509C">
        <w:rPr>
          <w:rStyle w:val="Verwijzingopmerking"/>
        </w:rPr>
        <w:commentReference w:id="20"/>
      </w:r>
      <w:r w:rsidRPr="006B509C">
        <w:t xml:space="preserve"> </w:t>
      </w:r>
      <w:r w:rsidRPr="00341327">
        <w:t>voordelen kunnen PWA’s bieden voor de stagebeheersoftware? De deelvragen die hierbij gesteld en beantwoord worden, zijn de volgende:</w:t>
      </w:r>
    </w:p>
    <w:p w14:paraId="1909EB6C" w14:textId="77777777" w:rsidR="00C61A92" w:rsidRPr="00341327" w:rsidRDefault="00B93552" w:rsidP="00341327">
      <w:pPr>
        <w:pStyle w:val="Opsommingbullets"/>
      </w:pPr>
      <w:r w:rsidRPr="00341327">
        <w:t>Wat is een PWA?</w:t>
      </w:r>
    </w:p>
    <w:p w14:paraId="3B3B02B1" w14:textId="77777777" w:rsidR="00C61A92" w:rsidRPr="00341327" w:rsidRDefault="00B93552" w:rsidP="00341327">
      <w:pPr>
        <w:pStyle w:val="Opsommingbullets"/>
      </w:pPr>
      <w:r w:rsidRPr="00341327">
        <w:t>Hoe werkt een PWA?</w:t>
      </w:r>
    </w:p>
    <w:p w14:paraId="0EBFEE5B" w14:textId="77777777" w:rsidR="00C61A92" w:rsidRPr="00341327" w:rsidRDefault="00B93552" w:rsidP="00341327">
      <w:pPr>
        <w:pStyle w:val="Opsommingbullets"/>
      </w:pPr>
      <w:r w:rsidRPr="00341327">
        <w:t>Wat zijn de verschillen tussen PWA’s en gewone applicaties?</w:t>
      </w:r>
    </w:p>
    <w:p w14:paraId="464A1B15" w14:textId="77777777" w:rsidR="00C61A92" w:rsidRPr="00341327" w:rsidRDefault="00B93552" w:rsidP="00341327">
      <w:pPr>
        <w:pStyle w:val="Opsommingbullets"/>
      </w:pPr>
      <w:r w:rsidRPr="00341327">
        <w:t>Wat zijn de voor- en nadelen van PWA’s?</w:t>
      </w:r>
    </w:p>
    <w:p w14:paraId="210893CE" w14:textId="34128A22" w:rsidR="00B93552" w:rsidRPr="00341327" w:rsidRDefault="00B93552" w:rsidP="00341327">
      <w:pPr>
        <w:pStyle w:val="Opsommingbullets"/>
      </w:pPr>
      <w:r w:rsidRPr="00341327">
        <w:t>Wat zijn de voordelen van PWA’s voor de stage-applicatie?</w:t>
      </w:r>
    </w:p>
    <w:p w14:paraId="33059C1B" w14:textId="560262F2" w:rsidR="00A41ED9" w:rsidRDefault="006B509C" w:rsidP="00130384">
      <w:ins w:id="22" w:author="Caroline Simon" w:date="2022-04-17T13:29:00Z">
        <w:r>
          <w:t xml:space="preserve">Goed opgesteld!! </w:t>
        </w:r>
      </w:ins>
      <w:r w:rsidR="00A41ED9">
        <w:br w:type="page"/>
      </w:r>
    </w:p>
    <w:p w14:paraId="794277DE" w14:textId="77777777" w:rsidR="00A41ED9" w:rsidRDefault="00141064" w:rsidP="00F330A4">
      <w:pPr>
        <w:pStyle w:val="Kop1"/>
      </w:pPr>
      <w:bookmarkStart w:id="23" w:name="_Toc99910744"/>
      <w:r>
        <w:lastRenderedPageBreak/>
        <w:t>Onderzoeksmethode</w:t>
      </w:r>
      <w:bookmarkEnd w:id="23"/>
    </w:p>
    <w:p w14:paraId="4324BBFB" w14:textId="77777777" w:rsidR="00341327" w:rsidRPr="00341327" w:rsidRDefault="00B93552" w:rsidP="00341327">
      <w:r w:rsidRPr="00341327">
        <w:t xml:space="preserve">Voor de uitwerking van deze paper is er gekozen voor een combinatie van literatuurstudie en praktische demo’s. </w:t>
      </w:r>
    </w:p>
    <w:p w14:paraId="1E587B68" w14:textId="7B1C6770" w:rsidR="00341327" w:rsidRPr="00341327" w:rsidRDefault="00B93552" w:rsidP="00341327">
      <w:r w:rsidRPr="00341327">
        <w:t xml:space="preserve">Op deze manier worden de PWA’s eerst </w:t>
      </w:r>
      <w:commentRangeStart w:id="24"/>
      <w:r w:rsidRPr="00341327">
        <w:t xml:space="preserve">onder de microscoop gelegd </w:t>
      </w:r>
      <w:commentRangeEnd w:id="24"/>
      <w:r w:rsidR="006B509C">
        <w:rPr>
          <w:rStyle w:val="Verwijzingopmerking"/>
        </w:rPr>
        <w:commentReference w:id="24"/>
      </w:r>
      <w:r w:rsidRPr="00341327">
        <w:t xml:space="preserve">en </w:t>
      </w:r>
      <w:del w:id="25" w:author="Caroline Simon" w:date="2022-04-17T13:30:00Z">
        <w:r w:rsidRPr="00341327" w:rsidDel="006B509C">
          <w:delText xml:space="preserve">van kortbij </w:delText>
        </w:r>
      </w:del>
      <w:ins w:id="26" w:author="Caroline Simon" w:date="2022-04-17T13:30:00Z">
        <w:r w:rsidR="006B509C">
          <w:t>nabij</w:t>
        </w:r>
        <w:r w:rsidR="006B509C" w:rsidRPr="00341327">
          <w:t xml:space="preserve"> </w:t>
        </w:r>
      </w:ins>
      <w:r w:rsidRPr="00341327">
        <w:t>bestudeerd om ze nadien in de praktijk toe te passen. Het doel van de literatuurstudie bestaat erin de deelvragen van dit onderzoek te beantwoorden en een globale kennis op te doen over PWA’s.</w:t>
      </w:r>
    </w:p>
    <w:p w14:paraId="50400D46" w14:textId="6D2ACF1D" w:rsidR="00B93552" w:rsidRPr="00341327" w:rsidRDefault="00B93552" w:rsidP="00341327">
      <w:r w:rsidRPr="00341327">
        <w:t xml:space="preserve">Met deze verworven inzichten worden dan enkele praktische demo’s opgezet om te testen hoe bruikbaar </w:t>
      </w:r>
      <w:r w:rsidRPr="00341327">
        <w:rPr>
          <w:i/>
          <w:iCs/>
        </w:rPr>
        <w:t>Progressive Web Applications</w:t>
      </w:r>
      <w:r w:rsidRPr="00341327">
        <w:t xml:space="preserve"> zijn voor de stagesoftware. Het is echter niet de bedoeling dat deze demo’s nadien ook effectief worden opgenomen in de applicatie. Zij dienen louter als </w:t>
      </w:r>
      <w:r w:rsidRPr="00341327">
        <w:rPr>
          <w:i/>
          <w:iCs/>
        </w:rPr>
        <w:t>proof of concept</w:t>
      </w:r>
      <w:r w:rsidRPr="00341327">
        <w:t xml:space="preserve"> en bevestiging van de vooraf gestelde hypothese.</w:t>
      </w:r>
    </w:p>
    <w:p w14:paraId="05FD8B78" w14:textId="77777777" w:rsidR="00A41ED9" w:rsidRDefault="00A41ED9" w:rsidP="00130384"/>
    <w:p w14:paraId="6ADC2BF8" w14:textId="77777777" w:rsidR="00A41ED9" w:rsidRDefault="00A41ED9" w:rsidP="00130384">
      <w:r>
        <w:br w:type="page"/>
      </w:r>
    </w:p>
    <w:p w14:paraId="66E698E1" w14:textId="1A2E1C93" w:rsidR="00C61A92" w:rsidRDefault="00C61A92" w:rsidP="00C61A92">
      <w:pPr>
        <w:pStyle w:val="Kop1"/>
        <w:numPr>
          <w:ilvl w:val="0"/>
          <w:numId w:val="20"/>
        </w:numPr>
      </w:pPr>
      <w:bookmarkStart w:id="27" w:name="_Toc99910745"/>
      <w:r>
        <w:lastRenderedPageBreak/>
        <w:t>Literatuurstudie</w:t>
      </w:r>
      <w:bookmarkEnd w:id="27"/>
    </w:p>
    <w:p w14:paraId="3783E873" w14:textId="76262070" w:rsidR="00C61A92" w:rsidRDefault="00341327" w:rsidP="00C61A92">
      <w:pPr>
        <w:pStyle w:val="Kop2"/>
      </w:pPr>
      <w:bookmarkStart w:id="28" w:name="_Toc99910746"/>
      <w:r>
        <w:t>Wat is een PWA?</w:t>
      </w:r>
      <w:bookmarkEnd w:id="28"/>
    </w:p>
    <w:p w14:paraId="16D59B14" w14:textId="45C01649" w:rsidR="00341327" w:rsidRDefault="00C61A92" w:rsidP="00C61A92">
      <w:commentRangeStart w:id="29"/>
      <w:r w:rsidRPr="006B509C">
        <w:rPr>
          <w:color w:val="FF0000"/>
          <w:rPrChange w:id="30" w:author="Caroline Simon" w:date="2022-04-17T13:30:00Z">
            <w:rPr/>
          </w:rPrChange>
        </w:rPr>
        <w:t xml:space="preserve">Het web is een geweldig </w:t>
      </w:r>
      <w:commentRangeStart w:id="31"/>
      <w:r w:rsidRPr="00FB3847">
        <w:rPr>
          <w:color w:val="FF0000"/>
          <w:highlight w:val="cyan"/>
          <w:rPrChange w:id="32" w:author="Caroline Simon" w:date="2022-04-17T13:33:00Z">
            <w:rPr/>
          </w:rPrChange>
        </w:rPr>
        <w:t>platform</w:t>
      </w:r>
      <w:commentRangeEnd w:id="31"/>
      <w:r w:rsidR="00FB3847" w:rsidRPr="00FB3847">
        <w:rPr>
          <w:rStyle w:val="Verwijzingopmerking"/>
          <w:highlight w:val="cyan"/>
          <w:rPrChange w:id="33" w:author="Caroline Simon" w:date="2022-04-17T13:33:00Z">
            <w:rPr>
              <w:rStyle w:val="Verwijzingopmerking"/>
            </w:rPr>
          </w:rPrChange>
        </w:rPr>
        <w:commentReference w:id="31"/>
      </w:r>
      <w:r w:rsidRPr="00FB3847">
        <w:rPr>
          <w:color w:val="FF0000"/>
          <w:highlight w:val="cyan"/>
          <w:rPrChange w:id="37" w:author="Caroline Simon" w:date="2022-04-17T13:33:00Z">
            <w:rPr/>
          </w:rPrChange>
        </w:rPr>
        <w:t>,</w:t>
      </w:r>
      <w:r w:rsidRPr="006B509C">
        <w:rPr>
          <w:color w:val="FF0000"/>
          <w:rPrChange w:id="38" w:author="Caroline Simon" w:date="2022-04-17T13:30:00Z">
            <w:rPr/>
          </w:rPrChange>
        </w:rPr>
        <w:t xml:space="preserve"> het is overal te vinden </w:t>
      </w:r>
      <w:commentRangeEnd w:id="29"/>
      <w:r w:rsidR="006B509C">
        <w:rPr>
          <w:rStyle w:val="Verwijzingopmerking"/>
        </w:rPr>
        <w:commentReference w:id="29"/>
      </w:r>
      <w:r w:rsidRPr="00EE2A11">
        <w:t xml:space="preserve">op toestellen zoals: smartphones, laptops en zelfs smartwatches. Het gebruiksgerichte securitymodel en het feit dat het niet geïmplementeerd of gecontroleerd wordt door één bedrijf maakt het web een uniek platform </w:t>
      </w:r>
      <w:r w:rsidRPr="00FB3847">
        <w:rPr>
          <w:color w:val="FF0000"/>
          <w:rPrChange w:id="39" w:author="Caroline Simon" w:date="2022-04-17T13:31:00Z">
            <w:rPr/>
          </w:rPrChange>
        </w:rPr>
        <w:t>voor</w:t>
      </w:r>
      <w:ins w:id="40" w:author="Caroline Simon" w:date="2022-04-17T13:31:00Z">
        <w:r w:rsidR="00FB3847">
          <w:t xml:space="preserve"> Grdial! </w:t>
        </w:r>
      </w:ins>
      <w:r w:rsidRPr="00FB3847">
        <w:t xml:space="preserve"> </w:t>
      </w:r>
      <w:r w:rsidRPr="00EE2A11">
        <w:t xml:space="preserve">applicaties op te ontwikkelen. Samen met de bereikbaarheid, de mogelijkheid </w:t>
      </w:r>
      <w:commentRangeStart w:id="41"/>
      <w:r w:rsidRPr="00EE2A11">
        <w:t xml:space="preserve">om te zoeken en te delen </w:t>
      </w:r>
      <w:commentRangeEnd w:id="41"/>
      <w:r w:rsidR="00FB3847">
        <w:rPr>
          <w:rStyle w:val="Verwijzingopmerking"/>
        </w:rPr>
        <w:commentReference w:id="41"/>
      </w:r>
      <w:r w:rsidRPr="00FB3847">
        <w:rPr>
          <w:color w:val="FF0000"/>
          <w:rPrChange w:id="42" w:author="Caroline Simon" w:date="2022-04-17T13:33:00Z">
            <w:rPr/>
          </w:rPrChange>
        </w:rPr>
        <w:t xml:space="preserve">met wie en waar dan ook. </w:t>
      </w:r>
      <w:ins w:id="43" w:author="Caroline Simon" w:date="2022-04-17T13:33:00Z">
        <w:r w:rsidR="00FB3847">
          <w:t>St</w:t>
        </w:r>
      </w:ins>
      <w:ins w:id="44" w:author="Caroline Simon" w:date="2022-04-17T13:34:00Z">
        <w:r w:rsidR="00FB3847">
          <w:t>inf</w:t>
        </w:r>
      </w:ins>
      <w:r w:rsidRPr="00EE2A11">
        <w:t xml:space="preserve">Een website is ook </w:t>
      </w:r>
      <w:commentRangeStart w:id="45"/>
      <w:r w:rsidRPr="00EE2A11">
        <w:t>altijd up-to-date</w:t>
      </w:r>
      <w:commentRangeEnd w:id="45"/>
      <w:r w:rsidR="00FB3847">
        <w:rPr>
          <w:rStyle w:val="Verwijzingopmerking"/>
        </w:rPr>
        <w:commentReference w:id="45"/>
      </w:r>
      <w:r w:rsidRPr="00EE2A11">
        <w:t>, het kan ook iedereen, waar en wanneer bereiken met een en dezelfde applicatie.</w:t>
      </w:r>
    </w:p>
    <w:p w14:paraId="30736B19" w14:textId="6D82FF00" w:rsidR="00341327" w:rsidRDefault="00C61A92" w:rsidP="00C61A92">
      <w:r w:rsidRPr="00FB3847">
        <w:rPr>
          <w:highlight w:val="yellow"/>
          <w:rPrChange w:id="46" w:author="Caroline Simon" w:date="2022-04-17T13:34:00Z">
            <w:rPr/>
          </w:rPrChange>
        </w:rPr>
        <w:t>Platform specifieke</w:t>
      </w:r>
      <w:r w:rsidRPr="00EE2A11">
        <w:t xml:space="preserve"> </w:t>
      </w:r>
      <w:commentRangeStart w:id="47"/>
      <w:r w:rsidRPr="00EE2A11">
        <w:t>applicaties</w:t>
      </w:r>
      <w:commentRangeEnd w:id="47"/>
      <w:r w:rsidR="00FB3847">
        <w:rPr>
          <w:rStyle w:val="Verwijzingopmerking"/>
        </w:rPr>
        <w:commentReference w:id="47"/>
      </w:r>
      <w:r w:rsidRPr="00EE2A11">
        <w:t xml:space="preserve"> </w:t>
      </w:r>
      <w:del w:id="50" w:author="Caroline Simon" w:date="2022-04-17T13:35:00Z">
        <w:r w:rsidRPr="00EE2A11" w:rsidDel="00FB3847">
          <w:delText xml:space="preserve">zijn </w:delText>
        </w:r>
      </w:del>
      <w:ins w:id="51" w:author="Caroline Simon" w:date="2022-04-17T13:35:00Z">
        <w:r w:rsidR="00FB3847">
          <w:t>staan</w:t>
        </w:r>
        <w:r w:rsidR="00FB3847" w:rsidRPr="00EE2A11">
          <w:t xml:space="preserve"> </w:t>
        </w:r>
      </w:ins>
      <w:r w:rsidRPr="00EE2A11">
        <w:t xml:space="preserve">bekend </w:t>
      </w:r>
      <w:del w:id="52" w:author="Caroline Simon" w:date="2022-04-17T13:35:00Z">
        <w:r w:rsidRPr="00EE2A11" w:rsidDel="00FB3847">
          <w:delText xml:space="preserve">voor </w:delText>
        </w:r>
      </w:del>
      <w:ins w:id="53" w:author="Caroline Simon" w:date="2022-04-17T13:35:00Z">
        <w:r w:rsidR="00FB3847">
          <w:t>als</w:t>
        </w:r>
        <w:r w:rsidR="00FB3847" w:rsidRPr="00EE2A11">
          <w:t xml:space="preserve"> </w:t>
        </w:r>
      </w:ins>
      <w:r w:rsidRPr="00EE2A11">
        <w:t xml:space="preserve">zeer veelzijdig en betrouwbaar te zijn. Ze werken netwerkonafhankelijk. Ze starten in hun eigen standalone ervaring. Ze kunnen lokale bestanden lezen en schrijven, hardware benaderen die zijn aangesloten via </w:t>
      </w:r>
      <w:r w:rsidRPr="00AE3F31">
        <w:rPr>
          <w:highlight w:val="cyan"/>
          <w:rPrChange w:id="54" w:author="Caroline Simon" w:date="2022-04-17T13:36:00Z">
            <w:rPr/>
          </w:rPrChange>
        </w:rPr>
        <w:t xml:space="preserve">USB, serieel of </w:t>
      </w:r>
      <w:commentRangeStart w:id="55"/>
      <w:r w:rsidRPr="00AE3F31">
        <w:rPr>
          <w:highlight w:val="cyan"/>
          <w:rPrChange w:id="56" w:author="Caroline Simon" w:date="2022-04-17T13:36:00Z">
            <w:rPr/>
          </w:rPrChange>
        </w:rPr>
        <w:t>bluetooth</w:t>
      </w:r>
      <w:commentRangeEnd w:id="55"/>
      <w:r w:rsidR="00AE3F31">
        <w:rPr>
          <w:rStyle w:val="Verwijzingopmerking"/>
        </w:rPr>
        <w:commentReference w:id="55"/>
      </w:r>
      <w:r w:rsidRPr="00EE2A11">
        <w:t xml:space="preserve">, en zelfs communiceren met gegevens die zijn opgeslagen op uw toestel, zoals contactpersonen. In deze </w:t>
      </w:r>
      <w:commentRangeStart w:id="57"/>
      <w:r w:rsidRPr="00EE2A11">
        <w:t>applicaties</w:t>
      </w:r>
      <w:commentRangeEnd w:id="57"/>
      <w:r w:rsidR="00636CCE">
        <w:rPr>
          <w:rStyle w:val="Verwijzingopmerking"/>
        </w:rPr>
        <w:commentReference w:id="57"/>
      </w:r>
      <w:r w:rsidRPr="00EE2A11">
        <w:t xml:space="preserve"> </w:t>
      </w:r>
      <w:r w:rsidRPr="00636CCE">
        <w:rPr>
          <w:highlight w:val="green"/>
          <w:rPrChange w:id="59" w:author="Caroline Simon" w:date="2022-04-17T13:42:00Z">
            <w:rPr/>
          </w:rPrChange>
        </w:rPr>
        <w:t>kunt u</w:t>
      </w:r>
      <w:r w:rsidRPr="00EE2A11">
        <w:t xml:space="preserve"> </w:t>
      </w:r>
      <w:r w:rsidRPr="00636CCE">
        <w:rPr>
          <w:color w:val="FF0000"/>
          <w:rPrChange w:id="60" w:author="Caroline Simon" w:date="2022-04-17T13:42:00Z">
            <w:rPr/>
          </w:rPrChange>
        </w:rPr>
        <w:t xml:space="preserve">dingen doen als </w:t>
      </w:r>
      <w:ins w:id="61" w:author="Caroline Simon" w:date="2022-04-17T13:42:00Z">
        <w:r w:rsidR="00636CCE">
          <w:t xml:space="preserve">STinf </w:t>
        </w:r>
      </w:ins>
      <w:r w:rsidRPr="00EE2A11">
        <w:t xml:space="preserve">foto's maken, op het startscherm zien welke nummers er worden afgespeeld of het afspelen van nummers regelen </w:t>
      </w:r>
      <w:r w:rsidRPr="00636CCE">
        <w:rPr>
          <w:highlight w:val="green"/>
          <w:rPrChange w:id="62" w:author="Caroline Simon" w:date="2022-04-17T13:43:00Z">
            <w:rPr/>
          </w:rPrChange>
        </w:rPr>
        <w:t>terwijl u in een andere app bent</w:t>
      </w:r>
      <w:r w:rsidRPr="00EE2A11">
        <w:t xml:space="preserve">. </w:t>
      </w:r>
      <w:r w:rsidRPr="00636CCE">
        <w:rPr>
          <w:highlight w:val="yellow"/>
          <w:rPrChange w:id="63" w:author="Caroline Simon" w:date="2022-04-17T13:43:00Z">
            <w:rPr/>
          </w:rPrChange>
        </w:rPr>
        <w:t>Platform specifieke</w:t>
      </w:r>
      <w:r w:rsidRPr="00EE2A11">
        <w:t xml:space="preserve"> applicaties voelen aan als onderdeel van het apparaat waarop ze draaien</w:t>
      </w:r>
      <w:r w:rsidR="00341327">
        <w:t>.</w:t>
      </w:r>
    </w:p>
    <w:p w14:paraId="3A141136" w14:textId="787208CE" w:rsidR="00341327" w:rsidRDefault="00C61A92" w:rsidP="00C61A92">
      <w:r w:rsidRPr="00EE2A11">
        <w:rPr>
          <w:i/>
          <w:iCs/>
        </w:rPr>
        <w:t xml:space="preserve">Progressive Web Apps </w:t>
      </w:r>
      <w:r w:rsidRPr="00EE2A11">
        <w:t xml:space="preserve">worden gebouwd en verbeterd met moderne </w:t>
      </w:r>
      <w:r w:rsidRPr="00636CCE">
        <w:rPr>
          <w:color w:val="FF0000"/>
          <w:rPrChange w:id="64" w:author="Caroline Simon" w:date="2022-04-17T13:43:00Z">
            <w:rPr/>
          </w:rPrChange>
        </w:rPr>
        <w:t xml:space="preserve">Apis </w:t>
      </w:r>
      <w:ins w:id="65" w:author="Caroline Simon" w:date="2022-04-17T13:43:00Z">
        <w:r w:rsidR="00636CCE">
          <w:t>SP</w:t>
        </w:r>
      </w:ins>
      <w:r w:rsidRPr="00EE2A11">
        <w:t>om verbeterde eigenschappen, betrouwbaarheid en installeerbaarheid te bieden terwijl ze iedereen, overal en op elk apparaat bereiken met een enkele codebase.</w:t>
      </w:r>
    </w:p>
    <w:p w14:paraId="3377CB5A" w14:textId="046FFB7E" w:rsidR="00341327" w:rsidRDefault="00341327" w:rsidP="00C61A92">
      <w:r>
        <w:rPr>
          <w:i/>
          <w:iCs/>
        </w:rPr>
        <w:t>PWA’s</w:t>
      </w:r>
      <w:r w:rsidR="00C61A92" w:rsidRPr="00EE2A11">
        <w:t xml:space="preserve"> zijn zo ontwikkeld dat ze: </w:t>
      </w:r>
      <w:ins w:id="66" w:author="Caroline Simon" w:date="2022-04-17T13:43:00Z">
        <w:r w:rsidR="00636CCE">
          <w:t>GRint</w:t>
        </w:r>
      </w:ins>
      <w:r w:rsidR="00C61A92" w:rsidRPr="00EE2A11">
        <w:t xml:space="preserve">capabel, betrouwbaar en </w:t>
      </w:r>
      <w:r w:rsidR="00C61A92">
        <w:t>installeerbaar</w:t>
      </w:r>
      <w:r w:rsidR="00C61A92" w:rsidRPr="00EE2A11">
        <w:t xml:space="preserve"> zijn. Deze drie pillaren </w:t>
      </w:r>
      <w:r w:rsidR="00C61A92" w:rsidRPr="00636CCE">
        <w:rPr>
          <w:highlight w:val="cyan"/>
          <w:rPrChange w:id="67" w:author="Caroline Simon" w:date="2022-04-17T13:44:00Z">
            <w:rPr/>
          </w:rPrChange>
        </w:rPr>
        <w:t>vormt ze</w:t>
      </w:r>
      <w:r w:rsidR="00C61A92" w:rsidRPr="00EE2A11">
        <w:t xml:space="preserve"> </w:t>
      </w:r>
      <w:ins w:id="68" w:author="Caroline Simon" w:date="2022-04-17T13:44:00Z">
        <w:r w:rsidR="00636CCE">
          <w:t>GRow</w:t>
        </w:r>
      </w:ins>
      <w:r w:rsidR="00C61A92" w:rsidRPr="00EE2A11">
        <w:t xml:space="preserve">in </w:t>
      </w:r>
      <w:r w:rsidR="00C61A92" w:rsidRPr="00636CCE">
        <w:rPr>
          <w:color w:val="FF0000"/>
          <w:rPrChange w:id="69" w:author="Caroline Simon" w:date="2022-04-17T13:44:00Z">
            <w:rPr/>
          </w:rPrChange>
        </w:rPr>
        <w:t xml:space="preserve">een ervaring </w:t>
      </w:r>
      <w:ins w:id="70" w:author="Caroline Simon" w:date="2022-04-17T13:44:00Z">
        <w:r w:rsidR="00636CCE">
          <w:rPr>
            <w:color w:val="FF0000"/>
          </w:rPr>
          <w:t xml:space="preserve">Stinf </w:t>
        </w:r>
      </w:ins>
      <w:r w:rsidR="00C61A92" w:rsidRPr="00636CCE">
        <w:rPr>
          <w:color w:val="FF0000"/>
          <w:rPrChange w:id="71" w:author="Caroline Simon" w:date="2022-04-17T13:43:00Z">
            <w:rPr/>
          </w:rPrChange>
        </w:rPr>
        <w:t xml:space="preserve">dat </w:t>
      </w:r>
      <w:ins w:id="72" w:author="Caroline Simon" w:date="2022-04-17T13:43:00Z">
        <w:r w:rsidR="00636CCE">
          <w:t>GRref</w:t>
        </w:r>
      </w:ins>
      <w:r w:rsidR="00C61A92" w:rsidRPr="00EE2A11">
        <w:t xml:space="preserve">voelt zoals een </w:t>
      </w:r>
      <w:r w:rsidR="00C61A92" w:rsidRPr="00636CCE">
        <w:rPr>
          <w:highlight w:val="yellow"/>
          <w:rPrChange w:id="73" w:author="Caroline Simon" w:date="2022-04-17T13:43:00Z">
            <w:rPr/>
          </w:rPrChange>
        </w:rPr>
        <w:t>platform specifieke</w:t>
      </w:r>
      <w:r w:rsidR="00C61A92" w:rsidRPr="00EE2A11">
        <w:t xml:space="preserve"> applicatie.</w:t>
      </w:r>
      <w:ins w:id="74" w:author="Caroline Simon" w:date="2022-04-17T13:43:00Z">
        <w:r w:rsidR="00636CCE">
          <w:t xml:space="preserve"> Zin klopt niet + te STinf! </w:t>
        </w:r>
      </w:ins>
    </w:p>
    <w:p w14:paraId="2D6D6EF1" w14:textId="03A7A1A8" w:rsidR="00C61A92" w:rsidRPr="00EE2A11" w:rsidRDefault="00C61A92" w:rsidP="00C61A92">
      <w:r w:rsidRPr="00EE2A11">
        <w:rPr>
          <w:i/>
          <w:iCs/>
        </w:rPr>
        <w:t>Progressive Web Apps</w:t>
      </w:r>
      <w:r w:rsidRPr="00EE2A11">
        <w:t xml:space="preserve"> zijn eigenlijk gewoon webapplicaties </w:t>
      </w:r>
      <w:r w:rsidRPr="00636CCE">
        <w:rPr>
          <w:color w:val="FF0000"/>
          <w:rPrChange w:id="75" w:author="Caroline Simon" w:date="2022-04-17T13:44:00Z">
            <w:rPr/>
          </w:rPrChange>
        </w:rPr>
        <w:t xml:space="preserve">dat </w:t>
      </w:r>
      <w:ins w:id="76" w:author="Caroline Simon" w:date="2022-04-17T13:44:00Z">
        <w:r w:rsidR="00636CCE">
          <w:t>GRref</w:t>
        </w:r>
      </w:ins>
      <w:r w:rsidRPr="00EE2A11">
        <w:t xml:space="preserve">door gebruik te maken van </w:t>
      </w:r>
      <w:r w:rsidRPr="00EE2A11">
        <w:rPr>
          <w:i/>
          <w:iCs/>
        </w:rPr>
        <w:t>progressive enhancement</w:t>
      </w:r>
      <w:r w:rsidRPr="00EE2A11">
        <w:t xml:space="preserve"> nieuwe mogelijkheden beschikbaar </w:t>
      </w:r>
      <w:r w:rsidRPr="00636CCE">
        <w:rPr>
          <w:color w:val="FF0000"/>
          <w:rPrChange w:id="77" w:author="Caroline Simon" w:date="2022-04-17T13:44:00Z">
            <w:rPr/>
          </w:rPrChange>
        </w:rPr>
        <w:t>maakt</w:t>
      </w:r>
      <w:ins w:id="78" w:author="Caroline Simon" w:date="2022-04-17T13:44:00Z">
        <w:r w:rsidR="00636CCE">
          <w:t xml:space="preserve"> Grow</w:t>
        </w:r>
      </w:ins>
      <w:r w:rsidRPr="00636CCE">
        <w:t xml:space="preserve"> </w:t>
      </w:r>
      <w:r w:rsidRPr="00EE2A11">
        <w:t>voor moderne browsers.</w:t>
      </w:r>
      <w:r w:rsidR="00F670B0" w:rsidRPr="00F670B0">
        <w:t xml:space="preserve"> </w:t>
      </w:r>
      <w:sdt>
        <w:sdtPr>
          <w:id w:val="897717019"/>
          <w:citation/>
        </w:sdtPr>
        <w:sdtEndPr/>
        <w:sdtContent>
          <w:r w:rsidR="00F670B0">
            <w:fldChar w:fldCharType="begin"/>
          </w:r>
          <w:r w:rsidR="00B240AF" w:rsidRPr="00777707">
            <w:rPr>
              <w:rPrChange w:id="79" w:author="Caroline Simon" w:date="2022-04-15T10:36:00Z">
                <w:rPr>
                  <w:lang w:val="en-US"/>
                </w:rPr>
              </w:rPrChange>
            </w:rPr>
            <w:instrText xml:space="preserve">CITATION 1 \l 1033 </w:instrText>
          </w:r>
          <w:r w:rsidR="00F670B0">
            <w:fldChar w:fldCharType="separate"/>
          </w:r>
          <w:r w:rsidR="00B240AF" w:rsidRPr="00636CCE">
            <w:rPr>
              <w:noProof/>
              <w:rPrChange w:id="80" w:author="Caroline Simon" w:date="2022-04-17T13:44:00Z">
                <w:rPr>
                  <w:noProof/>
                  <w:lang w:val="en-US"/>
                </w:rPr>
              </w:rPrChange>
            </w:rPr>
            <w:t>[1]</w:t>
          </w:r>
          <w:r w:rsidR="00F670B0">
            <w:fldChar w:fldCharType="end"/>
          </w:r>
        </w:sdtContent>
      </w:sdt>
    </w:p>
    <w:p w14:paraId="46A244B8" w14:textId="77777777" w:rsidR="00C61A92" w:rsidRDefault="00C61A92" w:rsidP="00C61A92">
      <w:pPr>
        <w:ind w:left="720"/>
        <w:rPr>
          <w:rFonts w:ascii="Calibri" w:eastAsiaTheme="majorEastAsia" w:hAnsi="Calibri" w:cstheme="majorBidi"/>
          <w:b/>
          <w:color w:val="009900"/>
          <w:sz w:val="28"/>
          <w:szCs w:val="28"/>
        </w:rPr>
      </w:pPr>
      <w:r>
        <w:br w:type="page"/>
      </w:r>
    </w:p>
    <w:p w14:paraId="488F5237" w14:textId="36791C9E" w:rsidR="00341327" w:rsidRDefault="00C61A92" w:rsidP="009E13B1">
      <w:pPr>
        <w:pStyle w:val="Kop2"/>
      </w:pPr>
      <w:bookmarkStart w:id="81" w:name="_Toc99910747"/>
      <w:r w:rsidRPr="00C61A92">
        <w:lastRenderedPageBreak/>
        <w:t>Hoe werkt een PWA?</w:t>
      </w:r>
      <w:bookmarkEnd w:id="81"/>
    </w:p>
    <w:p w14:paraId="5623D573" w14:textId="1BAB0856" w:rsidR="00341327" w:rsidRDefault="00341327" w:rsidP="00341327">
      <w:pPr>
        <w:rPr>
          <w:lang w:val="nl-NL"/>
        </w:rPr>
      </w:pPr>
      <w:r>
        <w:rPr>
          <w:i/>
          <w:iCs/>
          <w:lang w:val="nl-NL"/>
        </w:rPr>
        <w:t>Progressive Web Apps</w:t>
      </w:r>
      <w:r>
        <w:rPr>
          <w:lang w:val="nl-NL"/>
        </w:rPr>
        <w:t xml:space="preserve"> (PWA’s) maken gebruik van verschillende technologieën om de eindgebruiker het gevoel van een </w:t>
      </w:r>
      <w:r>
        <w:rPr>
          <w:i/>
          <w:iCs/>
          <w:lang w:val="nl-NL"/>
        </w:rPr>
        <w:t>native</w:t>
      </w:r>
      <w:r>
        <w:rPr>
          <w:lang w:val="nl-NL"/>
        </w:rPr>
        <w:t xml:space="preserve"> applicatie aan te bieden. Een van de eerste stappen om een webapplicatie om te vormen naar een </w:t>
      </w:r>
      <w:r>
        <w:rPr>
          <w:i/>
          <w:iCs/>
          <w:lang w:val="nl-NL"/>
        </w:rPr>
        <w:t>Progressive Web App</w:t>
      </w:r>
      <w:r>
        <w:rPr>
          <w:lang w:val="nl-NL"/>
        </w:rPr>
        <w:t xml:space="preserve">, is </w:t>
      </w:r>
      <w:r w:rsidRPr="00636CCE">
        <w:rPr>
          <w:highlight w:val="lightGray"/>
          <w:lang w:val="nl-NL"/>
          <w:rPrChange w:id="82" w:author="Caroline Simon" w:date="2022-04-17T13:46:00Z">
            <w:rPr>
              <w:lang w:val="nl-NL"/>
            </w:rPr>
          </w:rPrChange>
        </w:rPr>
        <w:t>het voorzien</w:t>
      </w:r>
      <w:r>
        <w:rPr>
          <w:lang w:val="nl-NL"/>
        </w:rPr>
        <w:t xml:space="preserve"> van een manifest-bestand. </w:t>
      </w:r>
    </w:p>
    <w:p w14:paraId="37C075CB" w14:textId="42F00C0F" w:rsidR="00341327" w:rsidRDefault="00341327" w:rsidP="00341327">
      <w:pPr>
        <w:rPr>
          <w:lang w:val="nl-NL"/>
        </w:rPr>
      </w:pPr>
      <w:r>
        <w:rPr>
          <w:lang w:val="nl-NL"/>
        </w:rPr>
        <w:t xml:space="preserve">Een manifest-bestand is een JSON-bestand dat de browser </w:t>
      </w:r>
      <w:r w:rsidRPr="006F72C0">
        <w:rPr>
          <w:color w:val="FF0000"/>
          <w:lang w:val="nl-NL"/>
          <w:rPrChange w:id="83" w:author="Caroline Simon" w:date="2022-04-17T13:48:00Z">
            <w:rPr>
              <w:lang w:val="nl-NL"/>
            </w:rPr>
          </w:rPrChange>
        </w:rPr>
        <w:t xml:space="preserve">vertelt </w:t>
      </w:r>
      <w:ins w:id="84" w:author="Caroline Simon" w:date="2022-04-17T13:48:00Z">
        <w:r w:rsidR="006F72C0">
          <w:rPr>
            <w:lang w:val="nl-NL"/>
          </w:rPr>
          <w:t>Stinf</w:t>
        </w:r>
      </w:ins>
      <w:r>
        <w:rPr>
          <w:lang w:val="nl-NL"/>
        </w:rPr>
        <w:t xml:space="preserve">hoe de webapplicatie zich moet gedragen na installatie op een mobiel apparaat van een gebruiker. Hoewel dit bestand enkel algemene informatie van een webapplicatie bevat, speelt het echter een belangrijke rol bij </w:t>
      </w:r>
      <w:r w:rsidRPr="006F72C0">
        <w:rPr>
          <w:highlight w:val="lightGray"/>
          <w:lang w:val="nl-NL"/>
          <w:rPrChange w:id="85" w:author="Caroline Simon" w:date="2022-04-17T13:48:00Z">
            <w:rPr>
              <w:lang w:val="nl-NL"/>
            </w:rPr>
          </w:rPrChange>
        </w:rPr>
        <w:t>het laten</w:t>
      </w:r>
      <w:r>
        <w:rPr>
          <w:lang w:val="nl-NL"/>
        </w:rPr>
        <w:t xml:space="preserve"> lijken en </w:t>
      </w:r>
      <w:r w:rsidRPr="006F72C0">
        <w:rPr>
          <w:highlight w:val="lightGray"/>
          <w:lang w:val="nl-NL"/>
          <w:rPrChange w:id="86" w:author="Caroline Simon" w:date="2022-04-17T13:48:00Z">
            <w:rPr>
              <w:lang w:val="nl-NL"/>
            </w:rPr>
          </w:rPrChange>
        </w:rPr>
        <w:t>aanvoelen</w:t>
      </w:r>
      <w:r>
        <w:rPr>
          <w:lang w:val="nl-NL"/>
        </w:rPr>
        <w:t xml:space="preserve"> van de webapplicatie als een </w:t>
      </w:r>
      <w:r>
        <w:rPr>
          <w:i/>
          <w:iCs/>
          <w:lang w:val="nl-NL"/>
        </w:rPr>
        <w:t>native</w:t>
      </w:r>
      <w:r>
        <w:rPr>
          <w:lang w:val="nl-NL"/>
        </w:rPr>
        <w:t xml:space="preserve"> applicatie. </w:t>
      </w:r>
    </w:p>
    <w:p w14:paraId="0C5FC822" w14:textId="0F1EABE9" w:rsidR="00341327" w:rsidRDefault="00341327" w:rsidP="00341327">
      <w:pPr>
        <w:rPr>
          <w:lang w:val="nl-NL"/>
        </w:rPr>
      </w:pPr>
      <w:r>
        <w:rPr>
          <w:lang w:val="nl-NL"/>
        </w:rPr>
        <w:t xml:space="preserve">Een typisch manifest-bestand bevat informatie over de naam van de app, de pictogrammen die deze moet gebruiken, de URL waarnaar gesurft moet worden wanneer de app opstart en nog veel meer. Zodra </w:t>
      </w:r>
      <w:ins w:id="87" w:author="Caroline Simon" w:date="2022-04-17T13:49:00Z">
        <w:r w:rsidR="006F72C0">
          <w:rPr>
            <w:lang w:val="nl-NL"/>
          </w:rPr>
          <w:t xml:space="preserve">aan </w:t>
        </w:r>
      </w:ins>
      <w:r>
        <w:rPr>
          <w:lang w:val="nl-NL"/>
        </w:rPr>
        <w:t>een bepaald criterium is voldaan, zullen de meeste browsers de bezoekers automatisch voorstellen om de applicatie te installeren.</w:t>
      </w:r>
    </w:p>
    <w:p w14:paraId="3E0B365F" w14:textId="3A58976F" w:rsidR="00341327" w:rsidRDefault="00341327" w:rsidP="00341327">
      <w:pPr>
        <w:rPr>
          <w:lang w:val="nl-NL"/>
        </w:rPr>
      </w:pPr>
      <w:r>
        <w:rPr>
          <w:lang w:val="nl-NL"/>
        </w:rPr>
        <w:t xml:space="preserve">Het belangrijkste element voor de werking van PWA’s zijn de </w:t>
      </w:r>
      <w:r>
        <w:rPr>
          <w:i/>
          <w:iCs/>
          <w:lang w:val="nl-NL"/>
        </w:rPr>
        <w:t>service workers</w:t>
      </w:r>
      <w:r>
        <w:rPr>
          <w:lang w:val="nl-NL"/>
        </w:rPr>
        <w:t xml:space="preserve">. In essentie is een </w:t>
      </w:r>
      <w:r>
        <w:rPr>
          <w:i/>
          <w:iCs/>
          <w:lang w:val="nl-NL"/>
        </w:rPr>
        <w:t>service worker</w:t>
      </w:r>
      <w:r>
        <w:rPr>
          <w:lang w:val="nl-NL"/>
        </w:rPr>
        <w:t xml:space="preserve"> een </w:t>
      </w:r>
      <w:r w:rsidRPr="006F72C0">
        <w:rPr>
          <w:highlight w:val="yellow"/>
          <w:lang w:val="nl-NL"/>
          <w:rPrChange w:id="88" w:author="Caroline Simon" w:date="2022-04-17T13:49:00Z">
            <w:rPr>
              <w:lang w:val="nl-NL"/>
            </w:rPr>
          </w:rPrChange>
        </w:rPr>
        <w:t>JavaScriptbestand</w:t>
      </w:r>
      <w:r>
        <w:rPr>
          <w:lang w:val="nl-NL"/>
        </w:rPr>
        <w:t xml:space="preserve"> </w:t>
      </w:r>
      <w:commentRangeStart w:id="89"/>
      <w:r>
        <w:rPr>
          <w:lang w:val="nl-NL"/>
        </w:rPr>
        <w:t>dat</w:t>
      </w:r>
      <w:commentRangeEnd w:id="89"/>
      <w:r w:rsidR="006F72C0">
        <w:rPr>
          <w:rStyle w:val="Verwijzingopmerking"/>
        </w:rPr>
        <w:commentReference w:id="89"/>
      </w:r>
      <w:r>
        <w:rPr>
          <w:lang w:val="nl-NL"/>
        </w:rPr>
        <w:t xml:space="preserve"> wordt toegevoegd aan </w:t>
      </w:r>
      <w:r w:rsidRPr="005B657C">
        <w:rPr>
          <w:highlight w:val="green"/>
          <w:lang w:val="nl-NL"/>
          <w:rPrChange w:id="92" w:author="Caroline Simon" w:date="2022-04-17T13:49:00Z">
            <w:rPr>
              <w:lang w:val="nl-NL"/>
            </w:rPr>
          </w:rPrChange>
        </w:rPr>
        <w:t>je</w:t>
      </w:r>
      <w:r>
        <w:rPr>
          <w:lang w:val="nl-NL"/>
        </w:rPr>
        <w:t xml:space="preserve"> code-base. Het bevindt zich tussen de server en de browser en voegt een nieuwe laag toe om </w:t>
      </w:r>
      <w:r w:rsidRPr="005B657C">
        <w:rPr>
          <w:highlight w:val="yellow"/>
          <w:lang w:val="nl-NL"/>
          <w:rPrChange w:id="93" w:author="Caroline Simon" w:date="2022-04-17T13:50:00Z">
            <w:rPr>
              <w:lang w:val="nl-NL"/>
            </w:rPr>
          </w:rPrChange>
        </w:rPr>
        <w:t>applicatie functies</w:t>
      </w:r>
      <w:r>
        <w:rPr>
          <w:lang w:val="nl-NL"/>
        </w:rPr>
        <w:t xml:space="preserve"> na te bootsen. Een </w:t>
      </w:r>
      <w:r>
        <w:rPr>
          <w:i/>
          <w:iCs/>
          <w:lang w:val="nl-NL"/>
        </w:rPr>
        <w:t>service worker</w:t>
      </w:r>
      <w:r>
        <w:rPr>
          <w:lang w:val="nl-NL"/>
        </w:rPr>
        <w:t xml:space="preserve"> voert zijn functies uit zonder nood te hebben aan een geopende webpagina of interactie met de gebruiker. Dit maakt applicatiewaardige functies mogelijk zoals mobiele meldingen, </w:t>
      </w:r>
      <w:r w:rsidRPr="005B657C">
        <w:rPr>
          <w:highlight w:val="lightGray"/>
          <w:lang w:val="nl-NL"/>
          <w:rPrChange w:id="94" w:author="Caroline Simon" w:date="2022-04-17T13:50:00Z">
            <w:rPr>
              <w:lang w:val="nl-NL"/>
            </w:rPr>
          </w:rPrChange>
        </w:rPr>
        <w:t>het vastleggen</w:t>
      </w:r>
      <w:r>
        <w:rPr>
          <w:lang w:val="nl-NL"/>
        </w:rPr>
        <w:t xml:space="preserve"> van gebruikersacties terwijl ze offline zijn en ze afleveren terwijl ze online zijn, toegang tot de interne schijf, contactlijst, camera van het apparaat, enzovoort…</w:t>
      </w:r>
    </w:p>
    <w:p w14:paraId="798F4591" w14:textId="0900C8C3" w:rsidR="00F670B0" w:rsidRDefault="00341327" w:rsidP="00341327">
      <w:pPr>
        <w:rPr>
          <w:lang w:val="nl-NL"/>
        </w:rPr>
      </w:pPr>
      <w:r>
        <w:rPr>
          <w:lang w:val="nl-NL"/>
        </w:rPr>
        <w:t xml:space="preserve">Tot slot is de compatibiliteit met de browsers een ander belangrijk onderdeel voor de werking van </w:t>
      </w:r>
      <w:r>
        <w:rPr>
          <w:i/>
          <w:iCs/>
          <w:lang w:val="nl-NL"/>
        </w:rPr>
        <w:t>Progressive Web Apps</w:t>
      </w:r>
      <w:r>
        <w:rPr>
          <w:lang w:val="nl-NL"/>
        </w:rPr>
        <w:t xml:space="preserve">. </w:t>
      </w:r>
      <w:r>
        <w:rPr>
          <w:i/>
          <w:iCs/>
          <w:lang w:val="nl-NL"/>
        </w:rPr>
        <w:t>Service workers</w:t>
      </w:r>
      <w:r>
        <w:rPr>
          <w:lang w:val="nl-NL"/>
        </w:rPr>
        <w:t xml:space="preserve"> zijn het brandpunt van PWA’s, maar niet alle browsers ondersteunen deze. Safari bijvoorbeeld blijft vaak achter en wordt dikwijls gezien als de </w:t>
      </w:r>
      <w:r>
        <w:rPr>
          <w:i/>
          <w:iCs/>
          <w:lang w:val="nl-NL"/>
        </w:rPr>
        <w:t>Internet Explorer</w:t>
      </w:r>
      <w:r>
        <w:rPr>
          <w:lang w:val="nl-NL"/>
        </w:rPr>
        <w:t xml:space="preserve"> van PWA’s. </w:t>
      </w:r>
      <w:commentRangeStart w:id="95"/>
      <w:r>
        <w:rPr>
          <w:lang w:val="nl-NL"/>
        </w:rPr>
        <w:t>Een</w:t>
      </w:r>
      <w:commentRangeEnd w:id="95"/>
      <w:r w:rsidR="00FB792D">
        <w:rPr>
          <w:rStyle w:val="Verwijzingopmerking"/>
        </w:rPr>
        <w:commentReference w:id="95"/>
      </w:r>
      <w:r>
        <w:rPr>
          <w:lang w:val="nl-NL"/>
        </w:rPr>
        <w:t xml:space="preserve"> gebrek aan ondersteuning voor specifieke functies belemmert het gebruik van </w:t>
      </w:r>
      <w:r>
        <w:rPr>
          <w:i/>
          <w:iCs/>
          <w:lang w:val="nl-NL"/>
        </w:rPr>
        <w:t>Progressive Web Applications</w:t>
      </w:r>
      <w:r>
        <w:rPr>
          <w:lang w:val="nl-NL"/>
        </w:rPr>
        <w:t xml:space="preserve"> echter niet omdat het websites zijn. Bijgevolg zullen ze nog steeds werken in alle browsers, hoewel dit soms zonder de volledige set van functies zal zijn. </w:t>
      </w:r>
      <w:sdt>
        <w:sdtPr>
          <w:rPr>
            <w:lang w:val="nl-NL"/>
          </w:rPr>
          <w:id w:val="1170375161"/>
          <w:citation/>
        </w:sdtPr>
        <w:sdtEndPr/>
        <w:sdtContent>
          <w:r w:rsidR="00541AF5">
            <w:rPr>
              <w:lang w:val="nl-NL"/>
            </w:rPr>
            <w:fldChar w:fldCharType="begin"/>
          </w:r>
          <w:r w:rsidR="00B240AF" w:rsidRPr="00777707">
            <w:rPr>
              <w:rPrChange w:id="96" w:author="Caroline Simon" w:date="2022-04-15T10:36:00Z">
                <w:rPr>
                  <w:lang w:val="en-US"/>
                </w:rPr>
              </w:rPrChange>
            </w:rPr>
            <w:instrText xml:space="preserve">CITATION 2 \l 1033 </w:instrText>
          </w:r>
          <w:r w:rsidR="00541AF5">
            <w:rPr>
              <w:lang w:val="nl-NL"/>
            </w:rPr>
            <w:fldChar w:fldCharType="separate"/>
          </w:r>
          <w:r w:rsidR="00B240AF" w:rsidRPr="00B240AF">
            <w:rPr>
              <w:noProof/>
              <w:lang w:val="en-US"/>
            </w:rPr>
            <w:t>[2]</w:t>
          </w:r>
          <w:r w:rsidR="00541AF5">
            <w:rPr>
              <w:lang w:val="nl-NL"/>
            </w:rPr>
            <w:fldChar w:fldCharType="end"/>
          </w:r>
        </w:sdtContent>
      </w:sdt>
      <w:r w:rsidR="00B91814">
        <w:rPr>
          <w:lang w:val="nl-NL"/>
        </w:rPr>
        <w:t>,</w:t>
      </w:r>
      <w:sdt>
        <w:sdtPr>
          <w:rPr>
            <w:lang w:val="nl-NL"/>
          </w:rPr>
          <w:id w:val="-1069814123"/>
          <w:citation/>
        </w:sdtPr>
        <w:sdtEndPr/>
        <w:sdtContent>
          <w:r w:rsidR="00B91814">
            <w:rPr>
              <w:lang w:val="nl-NL"/>
            </w:rPr>
            <w:fldChar w:fldCharType="begin"/>
          </w:r>
          <w:r w:rsidR="00B91814">
            <w:rPr>
              <w:lang w:val="en-US"/>
            </w:rPr>
            <w:instrText xml:space="preserve">CITATION 3 \l 1033 </w:instrText>
          </w:r>
          <w:r w:rsidR="00B91814">
            <w:rPr>
              <w:lang w:val="nl-NL"/>
            </w:rPr>
            <w:fldChar w:fldCharType="separate"/>
          </w:r>
          <w:r w:rsidR="00B91814">
            <w:rPr>
              <w:noProof/>
              <w:lang w:val="en-US"/>
            </w:rPr>
            <w:t xml:space="preserve"> </w:t>
          </w:r>
          <w:r w:rsidR="00B91814" w:rsidRPr="00B91814">
            <w:rPr>
              <w:noProof/>
              <w:lang w:val="en-US"/>
            </w:rPr>
            <w:t>[3]</w:t>
          </w:r>
          <w:r w:rsidR="00B91814">
            <w:rPr>
              <w:lang w:val="nl-NL"/>
            </w:rPr>
            <w:fldChar w:fldCharType="end"/>
          </w:r>
        </w:sdtContent>
      </w:sdt>
    </w:p>
    <w:p w14:paraId="15B6B4FF" w14:textId="77777777" w:rsidR="00B240AF" w:rsidRPr="00DB5FA3" w:rsidRDefault="00B240AF" w:rsidP="00341327">
      <w:pPr>
        <w:rPr>
          <w:lang w:val="nl-NL"/>
        </w:rPr>
      </w:pPr>
    </w:p>
    <w:p w14:paraId="3D51E771" w14:textId="2402BB28" w:rsidR="00C61A92" w:rsidRDefault="00C61A92" w:rsidP="009E13B1">
      <w:pPr>
        <w:pStyle w:val="Kop2"/>
        <w:numPr>
          <w:ilvl w:val="1"/>
          <w:numId w:val="21"/>
        </w:numPr>
      </w:pPr>
      <w:bookmarkStart w:id="97" w:name="_Toc99910748"/>
      <w:r w:rsidRPr="00C61A92">
        <w:t>Wat zijn de verschillen tussen PWA’s en gewone applicaties?</w:t>
      </w:r>
      <w:bookmarkEnd w:id="97"/>
    </w:p>
    <w:p w14:paraId="39116E2B" w14:textId="77777777" w:rsidR="009E13B1" w:rsidRDefault="009E13B1" w:rsidP="009E13B1">
      <w:r>
        <w:t xml:space="preserve">Naast </w:t>
      </w:r>
      <w:r>
        <w:rPr>
          <w:i/>
          <w:iCs/>
        </w:rPr>
        <w:t>Progressive Web Apps</w:t>
      </w:r>
      <w:r>
        <w:t xml:space="preserve"> zijn er nog andere soorten applicaties, zoals bijvoorbeeld </w:t>
      </w:r>
      <w:r>
        <w:rPr>
          <w:i/>
          <w:iCs/>
        </w:rPr>
        <w:t>native app</w:t>
      </w:r>
      <w:r>
        <w:t xml:space="preserve">, </w:t>
      </w:r>
      <w:r>
        <w:rPr>
          <w:i/>
          <w:iCs/>
        </w:rPr>
        <w:t>hybrid app</w:t>
      </w:r>
      <w:r>
        <w:t xml:space="preserve"> en een </w:t>
      </w:r>
      <w:r>
        <w:rPr>
          <w:i/>
          <w:iCs/>
        </w:rPr>
        <w:t>responsive</w:t>
      </w:r>
      <w:r>
        <w:t xml:space="preserve"> website. </w:t>
      </w:r>
    </w:p>
    <w:p w14:paraId="6CBC4282" w14:textId="77777777" w:rsidR="009E13B1" w:rsidRDefault="009E13B1" w:rsidP="009E13B1">
      <w:r>
        <w:t xml:space="preserve">Een </w:t>
      </w:r>
      <w:r>
        <w:rPr>
          <w:i/>
          <w:iCs/>
        </w:rPr>
        <w:t>native</w:t>
      </w:r>
      <w:r>
        <w:t xml:space="preserve"> applicatie wordt ontworpen voor een specifiek besturingssysteem en is bijgevolg geschreven in een specifieke programmeertaal voor dat besturingssysteem. </w:t>
      </w:r>
    </w:p>
    <w:p w14:paraId="0D505BBB" w14:textId="77777777" w:rsidR="009E13B1" w:rsidRDefault="009E13B1" w:rsidP="009E13B1">
      <w:r>
        <w:t xml:space="preserve">Een concreet verschil tussen een </w:t>
      </w:r>
      <w:r>
        <w:rPr>
          <w:i/>
          <w:iCs/>
        </w:rPr>
        <w:t>progressive</w:t>
      </w:r>
      <w:r>
        <w:t xml:space="preserve"> en een </w:t>
      </w:r>
      <w:r>
        <w:rPr>
          <w:i/>
          <w:iCs/>
        </w:rPr>
        <w:t>native</w:t>
      </w:r>
      <w:r>
        <w:t xml:space="preserve"> applicatie is dat bij de laatstgenoemde verschillende, compatibele versies voor elk besturingssysteem moeten worden gemaakt. Een </w:t>
      </w:r>
      <w:r>
        <w:rPr>
          <w:i/>
          <w:iCs/>
        </w:rPr>
        <w:t>progressive</w:t>
      </w:r>
      <w:r>
        <w:t xml:space="preserve"> applicatie wordt één keer geschreven aan de hand van gemakkelijk toegankelijke </w:t>
      </w:r>
      <w:commentRangeStart w:id="98"/>
      <w:r w:rsidRPr="00FB792D">
        <w:rPr>
          <w:i/>
          <w:iCs/>
          <w:color w:val="FF0000"/>
          <w:rPrChange w:id="99" w:author="Caroline Simon" w:date="2022-04-17T13:53:00Z">
            <w:rPr>
              <w:i/>
              <w:iCs/>
            </w:rPr>
          </w:rPrChange>
        </w:rPr>
        <w:t>frameworks</w:t>
      </w:r>
      <w:r w:rsidRPr="00FB792D">
        <w:rPr>
          <w:color w:val="FF0000"/>
          <w:rPrChange w:id="100" w:author="Caroline Simon" w:date="2022-04-17T13:53:00Z">
            <w:rPr/>
          </w:rPrChange>
        </w:rPr>
        <w:t xml:space="preserve"> </w:t>
      </w:r>
      <w:commentRangeEnd w:id="98"/>
      <w:r w:rsidR="00FB792D">
        <w:rPr>
          <w:rStyle w:val="Verwijzingopmerking"/>
        </w:rPr>
        <w:commentReference w:id="98"/>
      </w:r>
      <w:r>
        <w:t xml:space="preserve">en is beschikbaar voor alle verschillende besturingssystemen.  </w:t>
      </w:r>
    </w:p>
    <w:p w14:paraId="5EDBDAFD" w14:textId="00A7138D" w:rsidR="009E13B1" w:rsidRDefault="009E13B1" w:rsidP="009E13B1">
      <w:r>
        <w:t xml:space="preserve">In tegenstelling tot een </w:t>
      </w:r>
      <w:r>
        <w:rPr>
          <w:i/>
          <w:iCs/>
        </w:rPr>
        <w:t>native</w:t>
      </w:r>
      <w:r>
        <w:t xml:space="preserve"> applicatie is het voor de gebruiker mogelijk om </w:t>
      </w:r>
      <w:r>
        <w:rPr>
          <w:i/>
          <w:iCs/>
        </w:rPr>
        <w:t>Progressive Web Apps</w:t>
      </w:r>
      <w:r>
        <w:t xml:space="preserve"> te installeren op bijvoorbeeld hun bureaublad. Deze mogelijkheid wordt in het algemeen positief ervaren door de eindgebruiker omdat </w:t>
      </w:r>
      <w:commentRangeStart w:id="101"/>
      <w:r>
        <w:t xml:space="preserve">het tal </w:t>
      </w:r>
      <w:commentRangeEnd w:id="101"/>
      <w:r w:rsidR="00FB792D">
        <w:rPr>
          <w:rStyle w:val="Verwijzingopmerking"/>
        </w:rPr>
        <w:commentReference w:id="101"/>
      </w:r>
      <w:r>
        <w:t xml:space="preserve">van voordelen met zich meebrengt zoals toegankelijkheid en snelheid. </w:t>
      </w:r>
      <w:sdt>
        <w:sdtPr>
          <w:id w:val="1582641389"/>
          <w:citation/>
        </w:sdtPr>
        <w:sdtEndPr/>
        <w:sdtContent>
          <w:r w:rsidR="00C80765">
            <w:fldChar w:fldCharType="begin"/>
          </w:r>
          <w:r w:rsidR="00C80765" w:rsidRPr="00777707">
            <w:rPr>
              <w:rPrChange w:id="102" w:author="Caroline Simon" w:date="2022-04-15T10:36:00Z">
                <w:rPr>
                  <w:lang w:val="en-US"/>
                </w:rPr>
              </w:rPrChange>
            </w:rPr>
            <w:instrText xml:space="preserve">CITATION 4 \l 1033 </w:instrText>
          </w:r>
          <w:r w:rsidR="00C80765">
            <w:fldChar w:fldCharType="separate"/>
          </w:r>
          <w:r w:rsidR="00C80765" w:rsidRPr="00FB792D">
            <w:rPr>
              <w:noProof/>
              <w:rPrChange w:id="103" w:author="Caroline Simon" w:date="2022-04-17T13:53:00Z">
                <w:rPr>
                  <w:noProof/>
                  <w:lang w:val="en-US"/>
                </w:rPr>
              </w:rPrChange>
            </w:rPr>
            <w:t>[4]</w:t>
          </w:r>
          <w:r w:rsidR="00C80765">
            <w:fldChar w:fldCharType="end"/>
          </w:r>
        </w:sdtContent>
      </w:sdt>
    </w:p>
    <w:p w14:paraId="6C6B7F00" w14:textId="72F4071A" w:rsidR="00341327" w:rsidRPr="00341327" w:rsidRDefault="00341327" w:rsidP="00341327">
      <w:pPr>
        <w:rPr>
          <w:rFonts w:ascii="Calibri" w:eastAsiaTheme="majorEastAsia" w:hAnsi="Calibri" w:cstheme="majorBidi"/>
          <w:b/>
          <w:color w:val="009900"/>
          <w:sz w:val="28"/>
          <w:szCs w:val="28"/>
        </w:rPr>
      </w:pPr>
      <w:r>
        <w:br w:type="page"/>
      </w:r>
    </w:p>
    <w:p w14:paraId="479BDE91" w14:textId="19AD6C5B" w:rsidR="00341327" w:rsidRDefault="00C61A92" w:rsidP="009E13B1">
      <w:pPr>
        <w:pStyle w:val="Kop2"/>
        <w:numPr>
          <w:ilvl w:val="1"/>
          <w:numId w:val="21"/>
        </w:numPr>
      </w:pPr>
      <w:bookmarkStart w:id="104" w:name="_Toc99910749"/>
      <w:r w:rsidRPr="00C61A92">
        <w:lastRenderedPageBreak/>
        <w:t>Wat zijn de voor- en nadelen van PWA’s?</w:t>
      </w:r>
      <w:bookmarkEnd w:id="104"/>
    </w:p>
    <w:p w14:paraId="6F26CEF7" w14:textId="6487C89C" w:rsidR="009E13B1" w:rsidRDefault="009E13B1" w:rsidP="009E13B1">
      <w:r>
        <w:rPr>
          <w:i/>
          <w:iCs/>
        </w:rPr>
        <w:t>Progressive Web Apps</w:t>
      </w:r>
      <w:r>
        <w:t xml:space="preserve"> hebben verschillende voordelen voor zowel de developers als de eindgebruiker. Zo ervaart de eindgebruiker een snellere service die gerealiseerd wordt door het feit dat </w:t>
      </w:r>
      <w:r>
        <w:rPr>
          <w:i/>
          <w:iCs/>
        </w:rPr>
        <w:t>Progressive Web Apps</w:t>
      </w:r>
      <w:r>
        <w:t xml:space="preserve"> data kunnen opslaan in het cachegeheugen. </w:t>
      </w:r>
      <w:del w:id="105" w:author="Caroline Simon" w:date="2022-04-17T13:54:00Z">
        <w:r w:rsidDel="00731C98">
          <w:delText xml:space="preserve">Dat </w:delText>
        </w:r>
      </w:del>
      <w:ins w:id="106" w:author="Caroline Simon" w:date="2022-04-17T13:54:00Z">
        <w:r w:rsidR="00731C98">
          <w:t>Dit</w:t>
        </w:r>
        <w:r w:rsidR="00731C98">
          <w:t xml:space="preserve"> </w:t>
        </w:r>
      </w:ins>
      <w:r>
        <w:t>geheugen is een plaats waar data tijdelijk wordt bewaard en die veel sneller toegankelijker is in vergelijking met andere opslagplaatsen.</w:t>
      </w:r>
    </w:p>
    <w:p w14:paraId="3EDEC674" w14:textId="77777777" w:rsidR="009E13B1" w:rsidRDefault="009E13B1" w:rsidP="009E13B1">
      <w:r>
        <w:t xml:space="preserve">Een tweede voordeel van </w:t>
      </w:r>
      <w:r>
        <w:rPr>
          <w:i/>
          <w:iCs/>
        </w:rPr>
        <w:t>Progressive Web Apps</w:t>
      </w:r>
      <w:r>
        <w:t xml:space="preserve"> is hun toegankelijkheid. Ze zijn verkrijgbaar op bijna alle apparaten en na een simpele installatie blijft de applicatie ten alle tijden beschikbaar op het bureaublad. Door middel van een simpele dubbelklik op het logo opent de applicatie zich en kan de gebruiker ermee aan de slag gaan. </w:t>
      </w:r>
    </w:p>
    <w:p w14:paraId="03701933" w14:textId="46A7DEDB" w:rsidR="009E13B1" w:rsidRDefault="009E13B1" w:rsidP="009E13B1">
      <w:r>
        <w:t xml:space="preserve">Het onderhoud van </w:t>
      </w:r>
      <w:r>
        <w:rPr>
          <w:i/>
          <w:iCs/>
        </w:rPr>
        <w:t>Progressive Web Apps</w:t>
      </w:r>
      <w:r>
        <w:t xml:space="preserve"> gebeurt automatisch. Er wordt geen verzoek naar de eindgebruiker verstuurd. Indien er een nieuwe versie van de applicatie beschikbaar is, kan de developer de vernieuwde versie live zetten op de server. De applicatie staat hiermee in contact en gaat automatisch de update installeren op een manier </w:t>
      </w:r>
      <w:del w:id="107" w:author="Caroline Simon" w:date="2022-04-17T13:55:00Z">
        <w:r w:rsidDel="00731C98">
          <w:delText xml:space="preserve">waardoor </w:delText>
        </w:r>
      </w:del>
      <w:ins w:id="108" w:author="Caroline Simon" w:date="2022-04-17T13:55:00Z">
        <w:r w:rsidR="00731C98">
          <w:t>waarop</w:t>
        </w:r>
        <w:r w:rsidR="00731C98">
          <w:t xml:space="preserve"> </w:t>
        </w:r>
      </w:ins>
      <w:r>
        <w:t xml:space="preserve">de eindgebruiker </w:t>
      </w:r>
      <w:ins w:id="109" w:author="Caroline Simon" w:date="2022-04-17T13:55:00Z">
        <w:r w:rsidR="00731C98">
          <w:t xml:space="preserve">er </w:t>
        </w:r>
      </w:ins>
      <w:r>
        <w:t xml:space="preserve">zo min mogelijk last </w:t>
      </w:r>
      <w:ins w:id="110" w:author="Caroline Simon" w:date="2022-04-17T13:56:00Z">
        <w:r w:rsidR="00731C98">
          <w:t xml:space="preserve">van </w:t>
        </w:r>
      </w:ins>
      <w:r>
        <w:t xml:space="preserve">ondervindt. Dankzij deze technologie maakt de eindgebruiker </w:t>
      </w:r>
      <w:commentRangeStart w:id="111"/>
      <w:r w:rsidRPr="00731C98">
        <w:rPr>
          <w:color w:val="FF0000"/>
          <w:rPrChange w:id="112" w:author="Caroline Simon" w:date="2022-04-17T13:56:00Z">
            <w:rPr/>
          </w:rPrChange>
        </w:rPr>
        <w:t xml:space="preserve">ten alle tijden </w:t>
      </w:r>
      <w:commentRangeEnd w:id="111"/>
      <w:r w:rsidR="00731C98">
        <w:rPr>
          <w:rStyle w:val="Verwijzingopmerking"/>
        </w:rPr>
        <w:commentReference w:id="111"/>
      </w:r>
      <w:r>
        <w:t xml:space="preserve">gebruik van de beste functionaliteiten en de nieuwste services. </w:t>
      </w:r>
    </w:p>
    <w:p w14:paraId="7E8370D2" w14:textId="77777777" w:rsidR="009E13B1" w:rsidRDefault="009E13B1" w:rsidP="009E13B1">
      <w:r>
        <w:t xml:space="preserve">PWA’s bevatten niet enkel voordelen voor de eindgebruiker, maar ook voor de developer. Over het algemeen zijn de ontwikkelingskosten van </w:t>
      </w:r>
      <w:r>
        <w:rPr>
          <w:i/>
          <w:iCs/>
        </w:rPr>
        <w:t>Progressive Web Apps</w:t>
      </w:r>
      <w:r>
        <w:t xml:space="preserve"> lager dan die van een </w:t>
      </w:r>
      <w:r>
        <w:rPr>
          <w:i/>
          <w:iCs/>
        </w:rPr>
        <w:t>native</w:t>
      </w:r>
      <w:r>
        <w:t xml:space="preserve"> webapplicatie. Voor niet-</w:t>
      </w:r>
      <w:r>
        <w:rPr>
          <w:i/>
          <w:iCs/>
        </w:rPr>
        <w:t>Progressive Web Apps</w:t>
      </w:r>
      <w:r>
        <w:t xml:space="preserve"> dienen er </w:t>
      </w:r>
      <w:commentRangeStart w:id="113"/>
      <w:r>
        <w:t xml:space="preserve">echter 3 </w:t>
      </w:r>
      <w:commentRangeEnd w:id="113"/>
      <w:r w:rsidR="00B96DBF">
        <w:rPr>
          <w:rStyle w:val="Verwijzingopmerking"/>
        </w:rPr>
        <w:commentReference w:id="113"/>
      </w:r>
      <w:r>
        <w:t xml:space="preserve">verschillende applicaties ontwikkeld te worden, namelijk: een website, een iOS-app en een Android-App. Hiervoor </w:t>
      </w:r>
      <w:r w:rsidRPr="00B96DBF">
        <w:rPr>
          <w:highlight w:val="green"/>
          <w:rPrChange w:id="115" w:author="Caroline Simon" w:date="2022-04-17T13:56:00Z">
            <w:rPr/>
          </w:rPrChange>
        </w:rPr>
        <w:t>betaal je</w:t>
      </w:r>
      <w:r>
        <w:t xml:space="preserve"> drie keer de ontwikkelingskosten en de hostkosten.  </w:t>
      </w:r>
    </w:p>
    <w:p w14:paraId="138C2A71" w14:textId="77777777" w:rsidR="009E13B1" w:rsidRDefault="009E13B1" w:rsidP="009E13B1">
      <w:r>
        <w:t xml:space="preserve">Daarnaast zijn </w:t>
      </w:r>
      <w:r>
        <w:rPr>
          <w:i/>
          <w:iCs/>
        </w:rPr>
        <w:t>Progressive Web Apps</w:t>
      </w:r>
      <w:r>
        <w:t xml:space="preserve"> ook gemakkelijker te distribueren. Hoewel reguliere applicaties nood hebben aan Google Play of de App Store, kunnen </w:t>
      </w:r>
      <w:r>
        <w:rPr>
          <w:i/>
          <w:iCs/>
        </w:rPr>
        <w:t>Progressive Web Apps</w:t>
      </w:r>
      <w:r>
        <w:t xml:space="preserve"> eenvoudig online gevonden worden en eenvoudig worden toegevoegd aan het bureaublad zonder tussenkomst van een medium. </w:t>
      </w:r>
    </w:p>
    <w:p w14:paraId="0344F829" w14:textId="55FBA0C1" w:rsidR="009E13B1" w:rsidRDefault="009E13B1" w:rsidP="009E13B1">
      <w:r>
        <w:t>Er zijn ook echter enkele nadelen. Zo zijn verschillende functionaliteiten</w:t>
      </w:r>
      <w:ins w:id="116" w:author="Caroline Simon" w:date="2022-04-17T13:57:00Z">
        <w:r w:rsidR="00B96DBF">
          <w:t xml:space="preserve"> hier</w:t>
        </w:r>
      </w:ins>
      <w:r>
        <w:t xml:space="preserve"> niet toegankelijk</w:t>
      </w:r>
      <w:ins w:id="117" w:author="Caroline Simon" w:date="2022-04-17T13:57:00Z">
        <w:r w:rsidR="00B96DBF">
          <w:t>,</w:t>
        </w:r>
      </w:ins>
      <w:r>
        <w:t xml:space="preserve"> </w:t>
      </w:r>
      <w:del w:id="118" w:author="Caroline Simon" w:date="2022-04-17T13:57:00Z">
        <w:r w:rsidDel="00B96DBF">
          <w:delText>die dat</w:delText>
        </w:r>
      </w:del>
      <w:ins w:id="119" w:author="Caroline Simon" w:date="2022-04-17T13:57:00Z">
        <w:r w:rsidR="00B96DBF">
          <w:t xml:space="preserve"> maar</w:t>
        </w:r>
      </w:ins>
      <w:del w:id="120" w:author="Caroline Simon" w:date="2022-04-17T13:57:00Z">
        <w:r w:rsidDel="00B96DBF">
          <w:delText xml:space="preserve"> </w:delText>
        </w:r>
      </w:del>
      <w:r>
        <w:t xml:space="preserve">wel </w:t>
      </w:r>
      <w:del w:id="121" w:author="Caroline Simon" w:date="2022-04-17T13:57:00Z">
        <w:r w:rsidDel="00B96DBF">
          <w:delText xml:space="preserve">zijn </w:delText>
        </w:r>
      </w:del>
      <w:r>
        <w:t xml:space="preserve">bij een </w:t>
      </w:r>
      <w:r>
        <w:rPr>
          <w:i/>
          <w:iCs/>
        </w:rPr>
        <w:t>native</w:t>
      </w:r>
      <w:r>
        <w:t xml:space="preserve"> applicatie. Enkele voorbeelden hiervan zijn </w:t>
      </w:r>
      <w:r w:rsidRPr="00B96DBF">
        <w:rPr>
          <w:color w:val="FF0000"/>
          <w:rPrChange w:id="122" w:author="Caroline Simon" w:date="2022-04-17T13:58:00Z">
            <w:rPr/>
          </w:rPrChange>
        </w:rPr>
        <w:t>B</w:t>
      </w:r>
      <w:r>
        <w:t xml:space="preserve">luetooth, </w:t>
      </w:r>
      <w:r w:rsidRPr="00B96DBF">
        <w:rPr>
          <w:color w:val="FF0000"/>
          <w:rPrChange w:id="123" w:author="Caroline Simon" w:date="2022-04-17T13:58:00Z">
            <w:rPr/>
          </w:rPrChange>
        </w:rPr>
        <w:t xml:space="preserve">GPS </w:t>
      </w:r>
      <w:ins w:id="124" w:author="Caroline Simon" w:date="2022-04-17T13:58:00Z">
        <w:r w:rsidR="00B96DBF">
          <w:t>SP</w:t>
        </w:r>
      </w:ins>
      <w:r>
        <w:t xml:space="preserve">en camera’s. Bovendien ondersteunen niet alle mobiele browsers </w:t>
      </w:r>
      <w:r>
        <w:rPr>
          <w:i/>
          <w:iCs/>
        </w:rPr>
        <w:t>Progressive Web Apps</w:t>
      </w:r>
      <w:r>
        <w:t xml:space="preserve">. De functionaliteiten die door PWA’s niet gebruikt kunnen worden, zijn inmiddels </w:t>
      </w:r>
      <w:del w:id="125" w:author="Caroline Simon" w:date="2022-04-17T13:58:00Z">
        <w:r w:rsidDel="00B96DBF">
          <w:delText xml:space="preserve">als </w:delText>
        </w:r>
      </w:del>
      <w:r>
        <w:t>standaard ingeburgerd bij de eindgebruiker. Hierdoor dient een weloverwogen keuze gemaakt te worden afhankelijk van het doel van de applicatie.</w:t>
      </w:r>
      <w:sdt>
        <w:sdtPr>
          <w:id w:val="-1766218418"/>
          <w:citation/>
        </w:sdtPr>
        <w:sdtEndPr/>
        <w:sdtContent>
          <w:r w:rsidR="00C80765">
            <w:fldChar w:fldCharType="begin"/>
          </w:r>
          <w:r w:rsidR="00C80765" w:rsidRPr="00777707">
            <w:rPr>
              <w:rPrChange w:id="126" w:author="Caroline Simon" w:date="2022-04-15T10:36:00Z">
                <w:rPr>
                  <w:lang w:val="en-US"/>
                </w:rPr>
              </w:rPrChange>
            </w:rPr>
            <w:instrText xml:space="preserve"> CITATION 4 \l 1033 </w:instrText>
          </w:r>
          <w:r w:rsidR="00C80765">
            <w:fldChar w:fldCharType="separate"/>
          </w:r>
          <w:r w:rsidR="00C80765" w:rsidRPr="00777707">
            <w:rPr>
              <w:noProof/>
              <w:rPrChange w:id="127" w:author="Caroline Simon" w:date="2022-04-15T10:36:00Z">
                <w:rPr>
                  <w:noProof/>
                  <w:lang w:val="en-US"/>
                </w:rPr>
              </w:rPrChange>
            </w:rPr>
            <w:t xml:space="preserve"> </w:t>
          </w:r>
          <w:r w:rsidR="00C80765" w:rsidRPr="00C80765">
            <w:rPr>
              <w:noProof/>
              <w:lang w:val="en-US"/>
            </w:rPr>
            <w:t>[4]</w:t>
          </w:r>
          <w:r w:rsidR="00C80765">
            <w:fldChar w:fldCharType="end"/>
          </w:r>
        </w:sdtContent>
      </w:sdt>
    </w:p>
    <w:p w14:paraId="136C0194" w14:textId="5C75289C" w:rsidR="00341327" w:rsidRDefault="00777707">
      <w:pPr>
        <w:rPr>
          <w:rFonts w:ascii="Calibri" w:eastAsiaTheme="majorEastAsia" w:hAnsi="Calibri" w:cstheme="majorBidi"/>
          <w:b/>
          <w:color w:val="009900"/>
          <w:sz w:val="28"/>
          <w:szCs w:val="28"/>
        </w:rPr>
      </w:pPr>
      <w:ins w:id="128" w:author="Caroline Simon" w:date="2022-04-15T10:36:00Z">
        <w:r>
          <w:t>stop</w:t>
        </w:r>
      </w:ins>
      <w:r w:rsidR="00341327">
        <w:br w:type="page"/>
      </w:r>
    </w:p>
    <w:p w14:paraId="5325EA8E" w14:textId="77777777" w:rsidR="00C61A92" w:rsidRPr="00C61A92" w:rsidRDefault="00C61A92" w:rsidP="009E13B1">
      <w:pPr>
        <w:pStyle w:val="Kop2"/>
      </w:pPr>
      <w:bookmarkStart w:id="129" w:name="_Toc99910750"/>
      <w:r w:rsidRPr="00C61A92">
        <w:lastRenderedPageBreak/>
        <w:t>Wat zijn de voordelen van PWA’s voor de stage-applicatie?</w:t>
      </w:r>
      <w:bookmarkEnd w:id="129"/>
    </w:p>
    <w:p w14:paraId="5039F95A" w14:textId="77777777" w:rsidR="004F5442" w:rsidRDefault="004F5442" w:rsidP="004F5442">
      <w:r>
        <w:t xml:space="preserve">Zoals eerder besproken zijn er veel voordelen die een </w:t>
      </w:r>
      <w:r w:rsidRPr="004F5442">
        <w:rPr>
          <w:i/>
          <w:iCs/>
        </w:rPr>
        <w:t>Progressive Web App</w:t>
      </w:r>
      <w:r>
        <w:t xml:space="preserve"> kan bieden. Maar welke voordelen zijn nu echt van toepassing op de stagesoftware?</w:t>
      </w:r>
    </w:p>
    <w:p w14:paraId="5B1FD247" w14:textId="77777777" w:rsidR="004F5442" w:rsidRDefault="004F5442" w:rsidP="004F5442">
      <w:r>
        <w:t xml:space="preserve">Het eerste voordeel dat van toepassing is op de stagesoftware is dat de klant de software niet moet installeren op het apparaat waarop hij het wil gebruiken. De klant kan simpelweg met de gegeven URL de Web App overal installeren en gebruiken wanneer hij maar wil. </w:t>
      </w:r>
    </w:p>
    <w:p w14:paraId="6ED2CCCD" w14:textId="77777777" w:rsidR="004F5442" w:rsidRDefault="004F5442" w:rsidP="004F5442">
      <w:r>
        <w:t>Het tweede grote voordeel is de gebruiksvriendelijkheid van een PWA. Een PWA kan als snelkoppeling worden toegevoegd op het startscherm van het apparaat van de gebruiker waardoor deze makkelijk en snel opgestart kan worden.</w:t>
      </w:r>
    </w:p>
    <w:p w14:paraId="2807BA9A" w14:textId="11B9A080" w:rsidR="004F5442" w:rsidRDefault="004F5442" w:rsidP="004F5442">
      <w:r>
        <w:t>Het derde voordeel dat zeer belangrijk is voor de stagesoftware is dat een PWA offline gebruikt kan worden. De gebruiker kan hierdoor altijd gebruik maken van de applicatie met de data die opgeslagen is. Wanneer dat de gebruiker weer online komt, zal al</w:t>
      </w:r>
      <w:r w:rsidR="00DB5FA3">
        <w:t xml:space="preserve"> de</w:t>
      </w:r>
      <w:r>
        <w:t xml:space="preserve"> data up-to-date gebracht worden. In het geval van de stagesoftware betekent dit dat de wijzigingen die aangebracht werden, doorgevoerd zullen worden naar de database, nieuwe aanvragen en mails binnen zullen komen en mails die in de wachtrij gezet werden verzonden zullen worden. De klant heeft aangegeven dat hij dit belangrijk vindt.</w:t>
      </w:r>
    </w:p>
    <w:p w14:paraId="4B8E6F99" w14:textId="03E0EA3C" w:rsidR="004F5442" w:rsidRDefault="004F5442" w:rsidP="004F5442">
      <w:r>
        <w:t xml:space="preserve">Ten slotte wordt bij een PWA de pagina van een applicatie in één keer volledig ingeladen en zijn de grootte van </w:t>
      </w:r>
      <w:r w:rsidRPr="004F5442">
        <w:rPr>
          <w:i/>
          <w:iCs/>
        </w:rPr>
        <w:t>requests</w:t>
      </w:r>
      <w:r>
        <w:t xml:space="preserve"> kleiner. Dit zorgt voor een enorme performancewinst. Hierdoor moet de gebruiker veel minder lang wachten en dat vergroot de gebruiksvriendelijkheid.</w:t>
      </w:r>
      <w:r w:rsidR="00F670B0" w:rsidRPr="00F670B0">
        <w:t xml:space="preserve"> </w:t>
      </w:r>
      <w:sdt>
        <w:sdtPr>
          <w:id w:val="580182775"/>
          <w:citation/>
        </w:sdtPr>
        <w:sdtEndPr/>
        <w:sdtContent>
          <w:r w:rsidR="00F670B0">
            <w:fldChar w:fldCharType="begin"/>
          </w:r>
          <w:r w:rsidR="00C80765" w:rsidRPr="00777707">
            <w:rPr>
              <w:rPrChange w:id="130" w:author="Caroline Simon" w:date="2022-04-15T10:36:00Z">
                <w:rPr>
                  <w:lang w:val="en-US"/>
                </w:rPr>
              </w:rPrChange>
            </w:rPr>
            <w:instrText xml:space="preserve">CITATION 5 \l 1033 </w:instrText>
          </w:r>
          <w:r w:rsidR="00F670B0">
            <w:fldChar w:fldCharType="separate"/>
          </w:r>
          <w:r w:rsidR="00C80765" w:rsidRPr="00C80765">
            <w:rPr>
              <w:noProof/>
              <w:lang w:val="en-US"/>
            </w:rPr>
            <w:t>[5]</w:t>
          </w:r>
          <w:r w:rsidR="00F670B0">
            <w:fldChar w:fldCharType="end"/>
          </w:r>
        </w:sdtContent>
      </w:sdt>
      <w:r w:rsidR="00541AF5">
        <w:t>,</w:t>
      </w:r>
      <w:sdt>
        <w:sdtPr>
          <w:id w:val="999083179"/>
          <w:citation/>
        </w:sdtPr>
        <w:sdtEndPr/>
        <w:sdtContent>
          <w:r w:rsidR="00541AF5">
            <w:fldChar w:fldCharType="begin"/>
          </w:r>
          <w:r w:rsidR="00C80765">
            <w:rPr>
              <w:lang w:val="en-US"/>
            </w:rPr>
            <w:instrText xml:space="preserve">CITATION 6 \l 1033 </w:instrText>
          </w:r>
          <w:r w:rsidR="00541AF5">
            <w:fldChar w:fldCharType="separate"/>
          </w:r>
          <w:r w:rsidR="00C80765">
            <w:rPr>
              <w:noProof/>
              <w:lang w:val="en-US"/>
            </w:rPr>
            <w:t xml:space="preserve"> </w:t>
          </w:r>
          <w:r w:rsidR="00C80765" w:rsidRPr="00C80765">
            <w:rPr>
              <w:noProof/>
              <w:lang w:val="en-US"/>
            </w:rPr>
            <w:t>[6]</w:t>
          </w:r>
          <w:r w:rsidR="00541AF5">
            <w:fldChar w:fldCharType="end"/>
          </w:r>
        </w:sdtContent>
      </w:sdt>
    </w:p>
    <w:p w14:paraId="74726E37" w14:textId="77777777" w:rsidR="00141064" w:rsidRPr="00141064" w:rsidRDefault="00141064" w:rsidP="00130384"/>
    <w:p w14:paraId="64FB2C04" w14:textId="77777777" w:rsidR="00141064" w:rsidRDefault="00141064">
      <w:pPr>
        <w:rPr>
          <w:rFonts w:ascii="Calibri" w:eastAsiaTheme="majorEastAsia" w:hAnsi="Calibri" w:cstheme="majorBidi"/>
          <w:b/>
          <w:color w:val="009900"/>
          <w:sz w:val="34"/>
          <w:szCs w:val="30"/>
        </w:rPr>
      </w:pPr>
      <w:r>
        <w:br w:type="page"/>
      </w:r>
    </w:p>
    <w:p w14:paraId="12D46EFF" w14:textId="77777777" w:rsidR="00141064" w:rsidRDefault="00141064" w:rsidP="00141064">
      <w:pPr>
        <w:pStyle w:val="Kop1"/>
      </w:pPr>
      <w:bookmarkStart w:id="131" w:name="_Toc99910751"/>
      <w:r>
        <w:lastRenderedPageBreak/>
        <w:t>Uitvoering</w:t>
      </w:r>
      <w:bookmarkEnd w:id="131"/>
    </w:p>
    <w:p w14:paraId="7AB2E26F" w14:textId="77777777" w:rsidR="00141064" w:rsidRDefault="00141064" w:rsidP="00141064">
      <w:pPr>
        <w:pStyle w:val="Kop2"/>
      </w:pPr>
      <w:bookmarkStart w:id="132" w:name="_Toc99910752"/>
      <w:r>
        <w:t>Hoofdstuk</w:t>
      </w:r>
      <w:bookmarkEnd w:id="132"/>
    </w:p>
    <w:p w14:paraId="3BA5A633" w14:textId="05763CEB" w:rsidR="00141064" w:rsidRDefault="00141064" w:rsidP="00141064">
      <w:pPr>
        <w:pStyle w:val="Kop3"/>
      </w:pPr>
      <w:bookmarkStart w:id="133" w:name="_Toc99910753"/>
      <w:r>
        <w:t>Hoofdstuk</w:t>
      </w:r>
      <w:bookmarkEnd w:id="133"/>
    </w:p>
    <w:p w14:paraId="240BACE2" w14:textId="77777777" w:rsidR="00130384" w:rsidRPr="00130384" w:rsidRDefault="00130384" w:rsidP="00130384"/>
    <w:p w14:paraId="5CE5BF54" w14:textId="6EF425B4" w:rsidR="00141064" w:rsidRDefault="00141064" w:rsidP="00141064">
      <w:pPr>
        <w:pStyle w:val="Kop2"/>
      </w:pPr>
      <w:bookmarkStart w:id="134" w:name="_Toc99910754"/>
      <w:r>
        <w:t>Hoofdstuk</w:t>
      </w:r>
      <w:bookmarkEnd w:id="134"/>
    </w:p>
    <w:p w14:paraId="27574ECC" w14:textId="77777777" w:rsidR="00130384" w:rsidRPr="00130384" w:rsidRDefault="00130384" w:rsidP="00130384"/>
    <w:p w14:paraId="74E9DA52" w14:textId="77777777" w:rsidR="00141064" w:rsidRPr="00141064" w:rsidRDefault="00141064" w:rsidP="00141064"/>
    <w:p w14:paraId="4A696FB4" w14:textId="77777777" w:rsidR="00141064" w:rsidRDefault="00141064">
      <w:pPr>
        <w:rPr>
          <w:rFonts w:ascii="Calibri" w:eastAsiaTheme="majorEastAsia" w:hAnsi="Calibri" w:cstheme="majorBidi"/>
          <w:b/>
          <w:color w:val="009900"/>
          <w:sz w:val="34"/>
          <w:szCs w:val="30"/>
        </w:rPr>
      </w:pPr>
      <w:r>
        <w:br w:type="page"/>
      </w:r>
    </w:p>
    <w:p w14:paraId="49EF263B" w14:textId="5B76AADE" w:rsidR="00A41ED9" w:rsidRDefault="00A41ED9" w:rsidP="00141064">
      <w:pPr>
        <w:pStyle w:val="Kop1"/>
      </w:pPr>
      <w:bookmarkStart w:id="135" w:name="_Toc99910755"/>
      <w:r>
        <w:lastRenderedPageBreak/>
        <w:t>Conclusie</w:t>
      </w:r>
      <w:bookmarkEnd w:id="135"/>
    </w:p>
    <w:p w14:paraId="728600C7" w14:textId="77777777" w:rsidR="00130384" w:rsidRPr="00130384" w:rsidRDefault="00130384" w:rsidP="00130384"/>
    <w:p w14:paraId="769A771A" w14:textId="77777777" w:rsidR="00A41ED9" w:rsidRDefault="00A41ED9" w:rsidP="00130384">
      <w:r>
        <w:br w:type="page"/>
      </w:r>
    </w:p>
    <w:p w14:paraId="1189638D" w14:textId="457CBC17" w:rsidR="00EE1CF3" w:rsidRDefault="00A41ED9" w:rsidP="00EE1CF3">
      <w:pPr>
        <w:pStyle w:val="Kop3zondernummer"/>
        <w:rPr>
          <w:noProof/>
        </w:rPr>
      </w:pPr>
      <w:bookmarkStart w:id="136" w:name="_Toc99910756"/>
      <w:r>
        <w:lastRenderedPageBreak/>
        <w:t>Bibliografie</w:t>
      </w:r>
    </w:p>
    <w:sdt>
      <w:sdtPr>
        <w:rPr>
          <w:rFonts w:asciiTheme="minorHAnsi" w:eastAsiaTheme="minorHAnsi" w:hAnsiTheme="minorHAnsi" w:cstheme="minorBidi"/>
          <w:b w:val="0"/>
          <w:color w:val="auto"/>
          <w:sz w:val="22"/>
          <w:szCs w:val="22"/>
        </w:rPr>
        <w:id w:val="1191104181"/>
        <w:docPartObj>
          <w:docPartGallery w:val="Bibliographies"/>
          <w:docPartUnique/>
        </w:docPartObj>
      </w:sdtPr>
      <w:sdtEndPr/>
      <w:sdtContent>
        <w:sdt>
          <w:sdtPr>
            <w:rPr>
              <w:rFonts w:asciiTheme="minorHAnsi" w:eastAsiaTheme="minorHAnsi" w:hAnsiTheme="minorHAnsi" w:cstheme="minorBidi"/>
              <w:b w:val="0"/>
              <w:color w:val="auto"/>
              <w:sz w:val="22"/>
              <w:szCs w:val="22"/>
            </w:rPr>
            <w:id w:val="111145805"/>
            <w:bibliography/>
          </w:sdtPr>
          <w:sdtEndPr/>
          <w:sdtContent>
            <w:bookmarkEnd w:id="136" w:displacedByCustomXml="prev"/>
            <w:commentRangeStart w:id="137" w:displacedByCustomXml="prev"/>
            <w:p w14:paraId="69E5FC73" w14:textId="77777777" w:rsidR="00EE1CF3" w:rsidRDefault="00EE1CF3" w:rsidP="00EE1CF3">
              <w:pPr>
                <w:pStyle w:val="Kop3zondernummer"/>
                <w:rPr>
                  <w:noProof/>
                </w:rPr>
              </w:pPr>
              <w:r>
                <w:rPr>
                  <w:b w:val="0"/>
                </w:rPr>
                <w:fldChar w:fldCharType="begin"/>
              </w:r>
              <w:r>
                <w:instrText xml:space="preserve"> BIBLIOGRAPHY </w:instrText>
              </w:r>
              <w:r>
                <w:rPr>
                  <w:b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EE1CF3" w:rsidRPr="006B509C" w14:paraId="07399EC4" w14:textId="77777777">
                <w:trPr>
                  <w:divId w:val="1907639768"/>
                  <w:tblCellSpacing w:w="15" w:type="dxa"/>
                </w:trPr>
                <w:tc>
                  <w:tcPr>
                    <w:tcW w:w="50" w:type="pct"/>
                    <w:hideMark/>
                  </w:tcPr>
                  <w:p w14:paraId="09DE5797" w14:textId="3DB2DB07" w:rsidR="00EE1CF3" w:rsidRDefault="00EE1CF3">
                    <w:pPr>
                      <w:pStyle w:val="Bibliografie"/>
                      <w:rPr>
                        <w:noProof/>
                        <w:sz w:val="24"/>
                        <w:szCs w:val="24"/>
                      </w:rPr>
                    </w:pPr>
                    <w:r>
                      <w:rPr>
                        <w:noProof/>
                      </w:rPr>
                      <w:t xml:space="preserve">[1] </w:t>
                    </w:r>
                  </w:p>
                </w:tc>
                <w:tc>
                  <w:tcPr>
                    <w:tcW w:w="0" w:type="auto"/>
                    <w:hideMark/>
                  </w:tcPr>
                  <w:p w14:paraId="31D3037D" w14:textId="77777777" w:rsidR="00EE1CF3" w:rsidRPr="00777707" w:rsidRDefault="00EE1CF3">
                    <w:pPr>
                      <w:pStyle w:val="Bibliografie"/>
                      <w:rPr>
                        <w:noProof/>
                        <w:lang w:val="en-GB"/>
                        <w:rPrChange w:id="138" w:author="Caroline Simon" w:date="2022-04-15T10:36:00Z">
                          <w:rPr>
                            <w:noProof/>
                          </w:rPr>
                        </w:rPrChange>
                      </w:rPr>
                    </w:pPr>
                    <w:r w:rsidRPr="00777707">
                      <w:rPr>
                        <w:noProof/>
                        <w:lang w:val="en-GB"/>
                        <w:rPrChange w:id="139" w:author="Caroline Simon" w:date="2022-04-15T10:36:00Z">
                          <w:rPr>
                            <w:noProof/>
                          </w:rPr>
                        </w:rPrChange>
                      </w:rPr>
                      <w:t>„What are Progressive Web Apps?,” [Online]. Available: https://web.dev/what-are-pwas/.</w:t>
                    </w:r>
                  </w:p>
                </w:tc>
              </w:tr>
              <w:tr w:rsidR="00EE1CF3" w:rsidRPr="006B509C" w14:paraId="2FF7345A" w14:textId="77777777">
                <w:trPr>
                  <w:divId w:val="1907639768"/>
                  <w:tblCellSpacing w:w="15" w:type="dxa"/>
                </w:trPr>
                <w:tc>
                  <w:tcPr>
                    <w:tcW w:w="50" w:type="pct"/>
                    <w:hideMark/>
                  </w:tcPr>
                  <w:p w14:paraId="488C7C33" w14:textId="77777777" w:rsidR="00EE1CF3" w:rsidRDefault="00EE1CF3">
                    <w:pPr>
                      <w:pStyle w:val="Bibliografie"/>
                      <w:rPr>
                        <w:noProof/>
                      </w:rPr>
                    </w:pPr>
                    <w:r>
                      <w:rPr>
                        <w:noProof/>
                      </w:rPr>
                      <w:t xml:space="preserve">[2] </w:t>
                    </w:r>
                  </w:p>
                </w:tc>
                <w:tc>
                  <w:tcPr>
                    <w:tcW w:w="0" w:type="auto"/>
                    <w:hideMark/>
                  </w:tcPr>
                  <w:p w14:paraId="508596CE" w14:textId="77777777" w:rsidR="00EE1CF3" w:rsidRPr="00777707" w:rsidRDefault="00EE1CF3">
                    <w:pPr>
                      <w:pStyle w:val="Bibliografie"/>
                      <w:rPr>
                        <w:noProof/>
                        <w:lang w:val="en-GB"/>
                        <w:rPrChange w:id="140" w:author="Caroline Simon" w:date="2022-04-15T10:36:00Z">
                          <w:rPr>
                            <w:noProof/>
                          </w:rPr>
                        </w:rPrChange>
                      </w:rPr>
                    </w:pPr>
                    <w:r w:rsidRPr="00777707">
                      <w:rPr>
                        <w:noProof/>
                        <w:lang w:val="en-GB"/>
                        <w:rPrChange w:id="141" w:author="Caroline Simon" w:date="2022-04-15T10:36:00Z">
                          <w:rPr>
                            <w:noProof/>
                          </w:rPr>
                        </w:rPrChange>
                      </w:rPr>
                      <w:t>„Progressive web apps (PWAs) | MDN,” [Online]. Available: https://developer.mozilla.org/en-US/docs/Web/Progressive_web_apps/Introduction.</w:t>
                    </w:r>
                  </w:p>
                </w:tc>
              </w:tr>
              <w:tr w:rsidR="00EE1CF3" w:rsidRPr="006B509C" w14:paraId="2F11BEB2" w14:textId="77777777">
                <w:trPr>
                  <w:divId w:val="1907639768"/>
                  <w:tblCellSpacing w:w="15" w:type="dxa"/>
                </w:trPr>
                <w:tc>
                  <w:tcPr>
                    <w:tcW w:w="50" w:type="pct"/>
                    <w:hideMark/>
                  </w:tcPr>
                  <w:p w14:paraId="39A04088" w14:textId="77777777" w:rsidR="00EE1CF3" w:rsidRDefault="00EE1CF3">
                    <w:pPr>
                      <w:pStyle w:val="Bibliografie"/>
                      <w:rPr>
                        <w:noProof/>
                      </w:rPr>
                    </w:pPr>
                    <w:r>
                      <w:rPr>
                        <w:noProof/>
                      </w:rPr>
                      <w:t xml:space="preserve">[3] </w:t>
                    </w:r>
                  </w:p>
                </w:tc>
                <w:tc>
                  <w:tcPr>
                    <w:tcW w:w="0" w:type="auto"/>
                    <w:hideMark/>
                  </w:tcPr>
                  <w:p w14:paraId="53D86118" w14:textId="77777777" w:rsidR="00EE1CF3" w:rsidRPr="00777707" w:rsidRDefault="00EE1CF3">
                    <w:pPr>
                      <w:pStyle w:val="Bibliografie"/>
                      <w:rPr>
                        <w:noProof/>
                        <w:lang w:val="en-GB"/>
                        <w:rPrChange w:id="142" w:author="Caroline Simon" w:date="2022-04-15T10:36:00Z">
                          <w:rPr>
                            <w:noProof/>
                          </w:rPr>
                        </w:rPrChange>
                      </w:rPr>
                    </w:pPr>
                    <w:r w:rsidRPr="00777707">
                      <w:rPr>
                        <w:noProof/>
                        <w:lang w:val="en-GB"/>
                        <w:rPrChange w:id="143" w:author="Caroline Simon" w:date="2022-04-15T10:36:00Z">
                          <w:rPr>
                            <w:noProof/>
                          </w:rPr>
                        </w:rPrChange>
                      </w:rPr>
                      <w:t>„Introduction to Progressive Web App Architectures | Google Developers,” [Online]. Available: https://developers.google.com/web/ilt/pwa/introduction-to-progressive-web-app-architectures.</w:t>
                    </w:r>
                  </w:p>
                </w:tc>
              </w:tr>
              <w:tr w:rsidR="00EE1CF3" w:rsidRPr="006B509C" w14:paraId="13C1AA5B" w14:textId="77777777">
                <w:trPr>
                  <w:divId w:val="1907639768"/>
                  <w:tblCellSpacing w:w="15" w:type="dxa"/>
                </w:trPr>
                <w:tc>
                  <w:tcPr>
                    <w:tcW w:w="50" w:type="pct"/>
                    <w:hideMark/>
                  </w:tcPr>
                  <w:p w14:paraId="56CD787F" w14:textId="77777777" w:rsidR="00EE1CF3" w:rsidRDefault="00EE1CF3">
                    <w:pPr>
                      <w:pStyle w:val="Bibliografie"/>
                      <w:rPr>
                        <w:noProof/>
                      </w:rPr>
                    </w:pPr>
                    <w:r>
                      <w:rPr>
                        <w:noProof/>
                      </w:rPr>
                      <w:t xml:space="preserve">[4] </w:t>
                    </w:r>
                  </w:p>
                </w:tc>
                <w:tc>
                  <w:tcPr>
                    <w:tcW w:w="0" w:type="auto"/>
                    <w:hideMark/>
                  </w:tcPr>
                  <w:p w14:paraId="23948511" w14:textId="77777777" w:rsidR="00EE1CF3" w:rsidRPr="00777707" w:rsidRDefault="00EE1CF3">
                    <w:pPr>
                      <w:pStyle w:val="Bibliografie"/>
                      <w:rPr>
                        <w:noProof/>
                        <w:lang w:val="en-GB"/>
                        <w:rPrChange w:id="144" w:author="Caroline Simon" w:date="2022-04-15T10:36:00Z">
                          <w:rPr>
                            <w:noProof/>
                          </w:rPr>
                        </w:rPrChange>
                      </w:rPr>
                    </w:pPr>
                    <w:r w:rsidRPr="00777707">
                      <w:rPr>
                        <w:noProof/>
                        <w:lang w:val="en-GB"/>
                        <w:rPrChange w:id="145" w:author="Caroline Simon" w:date="2022-04-15T10:36:00Z">
                          <w:rPr>
                            <w:noProof/>
                          </w:rPr>
                        </w:rPrChange>
                      </w:rPr>
                      <w:t>„Progressive Web Apps,” [Online]. Available: https://web.dev/progressive-web-apps/.</w:t>
                    </w:r>
                  </w:p>
                </w:tc>
              </w:tr>
              <w:tr w:rsidR="00EE1CF3" w:rsidRPr="006B509C" w14:paraId="6ADBFC69" w14:textId="77777777">
                <w:trPr>
                  <w:divId w:val="1907639768"/>
                  <w:tblCellSpacing w:w="15" w:type="dxa"/>
                </w:trPr>
                <w:tc>
                  <w:tcPr>
                    <w:tcW w:w="50" w:type="pct"/>
                    <w:hideMark/>
                  </w:tcPr>
                  <w:p w14:paraId="07B11BFC" w14:textId="77777777" w:rsidR="00EE1CF3" w:rsidRDefault="00EE1CF3">
                    <w:pPr>
                      <w:pStyle w:val="Bibliografie"/>
                      <w:rPr>
                        <w:noProof/>
                      </w:rPr>
                    </w:pPr>
                    <w:r>
                      <w:rPr>
                        <w:noProof/>
                      </w:rPr>
                      <w:t xml:space="preserve">[5] </w:t>
                    </w:r>
                  </w:p>
                </w:tc>
                <w:tc>
                  <w:tcPr>
                    <w:tcW w:w="0" w:type="auto"/>
                    <w:hideMark/>
                  </w:tcPr>
                  <w:p w14:paraId="308B4B7E" w14:textId="77777777" w:rsidR="00EE1CF3" w:rsidRPr="00777707" w:rsidRDefault="00EE1CF3">
                    <w:pPr>
                      <w:pStyle w:val="Bibliografie"/>
                      <w:rPr>
                        <w:noProof/>
                        <w:lang w:val="en-GB"/>
                        <w:rPrChange w:id="146" w:author="Caroline Simon" w:date="2022-04-15T10:36:00Z">
                          <w:rPr>
                            <w:noProof/>
                          </w:rPr>
                        </w:rPrChange>
                      </w:rPr>
                    </w:pPr>
                    <w:r>
                      <w:rPr>
                        <w:noProof/>
                      </w:rPr>
                      <w:t xml:space="preserve">„PWA (progressive web apps): de voordelen en nadelen op een rij,” [Online]. </w:t>
                    </w:r>
                    <w:r w:rsidRPr="00777707">
                      <w:rPr>
                        <w:noProof/>
                        <w:lang w:val="en-GB"/>
                        <w:rPrChange w:id="147" w:author="Caroline Simon" w:date="2022-04-15T10:36:00Z">
                          <w:rPr>
                            <w:noProof/>
                          </w:rPr>
                        </w:rPrChange>
                      </w:rPr>
                      <w:t>Available: https://www.d-tt.nl/artikelen/pwa-progressive-web-apps-voordelen-nadelen.</w:t>
                    </w:r>
                  </w:p>
                </w:tc>
              </w:tr>
              <w:tr w:rsidR="00EE1CF3" w:rsidRPr="006B509C" w14:paraId="02D80D47" w14:textId="77777777">
                <w:trPr>
                  <w:divId w:val="1907639768"/>
                  <w:tblCellSpacing w:w="15" w:type="dxa"/>
                </w:trPr>
                <w:tc>
                  <w:tcPr>
                    <w:tcW w:w="50" w:type="pct"/>
                    <w:hideMark/>
                  </w:tcPr>
                  <w:p w14:paraId="146F279B" w14:textId="77777777" w:rsidR="00EE1CF3" w:rsidRDefault="00EE1CF3">
                    <w:pPr>
                      <w:pStyle w:val="Bibliografie"/>
                      <w:rPr>
                        <w:noProof/>
                      </w:rPr>
                    </w:pPr>
                    <w:r>
                      <w:rPr>
                        <w:noProof/>
                      </w:rPr>
                      <w:t xml:space="preserve">[6] </w:t>
                    </w:r>
                  </w:p>
                </w:tc>
                <w:tc>
                  <w:tcPr>
                    <w:tcW w:w="0" w:type="auto"/>
                    <w:hideMark/>
                  </w:tcPr>
                  <w:p w14:paraId="074F28AC" w14:textId="77777777" w:rsidR="00EE1CF3" w:rsidRPr="00777707" w:rsidRDefault="00EE1CF3">
                    <w:pPr>
                      <w:pStyle w:val="Bibliografie"/>
                      <w:rPr>
                        <w:noProof/>
                        <w:lang w:val="en-GB"/>
                        <w:rPrChange w:id="148" w:author="Caroline Simon" w:date="2022-04-15T10:36:00Z">
                          <w:rPr>
                            <w:noProof/>
                          </w:rPr>
                        </w:rPrChange>
                      </w:rPr>
                    </w:pPr>
                    <w:r>
                      <w:rPr>
                        <w:noProof/>
                      </w:rPr>
                      <w:t xml:space="preserve">„Wat is een PWA en is dit iets voor mijn organisatie?,” 01 10 2021. </w:t>
                    </w:r>
                    <w:r w:rsidRPr="00777707">
                      <w:rPr>
                        <w:noProof/>
                        <w:lang w:val="en-GB"/>
                        <w:rPrChange w:id="149" w:author="Caroline Simon" w:date="2022-04-15T10:36:00Z">
                          <w:rPr>
                            <w:noProof/>
                          </w:rPr>
                        </w:rPrChange>
                      </w:rPr>
                      <w:t>[Online]. Available: https://www.frankwatching.com/archive/2020/03/10/pwa-progressive-web-app-voordelen-nadelen/.</w:t>
                    </w:r>
                  </w:p>
                </w:tc>
              </w:tr>
            </w:tbl>
            <w:p w14:paraId="35821883" w14:textId="77777777" w:rsidR="00EE1CF3" w:rsidRPr="00777707" w:rsidRDefault="00EE1CF3">
              <w:pPr>
                <w:divId w:val="1907639768"/>
                <w:rPr>
                  <w:rFonts w:eastAsia="Times New Roman"/>
                  <w:noProof/>
                  <w:lang w:val="en-GB"/>
                  <w:rPrChange w:id="150" w:author="Caroline Simon" w:date="2022-04-15T10:36:00Z">
                    <w:rPr>
                      <w:rFonts w:eastAsia="Times New Roman"/>
                      <w:noProof/>
                    </w:rPr>
                  </w:rPrChange>
                </w:rPr>
              </w:pPr>
            </w:p>
            <w:p w14:paraId="7E97D4D7" w14:textId="0F129ED8" w:rsidR="00EE1CF3" w:rsidRDefault="00EE1CF3">
              <w:r>
                <w:rPr>
                  <w:b/>
                  <w:bCs/>
                  <w:noProof/>
                </w:rPr>
                <w:fldChar w:fldCharType="end"/>
              </w:r>
              <w:commentRangeEnd w:id="137"/>
              <w:r w:rsidR="00B96DBF">
                <w:rPr>
                  <w:rStyle w:val="Verwijzingopmerking"/>
                </w:rPr>
                <w:commentReference w:id="137"/>
              </w:r>
            </w:p>
          </w:sdtContent>
        </w:sdt>
      </w:sdtContent>
    </w:sdt>
    <w:p w14:paraId="645812D3" w14:textId="77777777" w:rsidR="00A41ED9" w:rsidRDefault="00A41ED9" w:rsidP="00130384">
      <w:r>
        <w:br w:type="page"/>
      </w:r>
    </w:p>
    <w:p w14:paraId="3927D6DD" w14:textId="5800EA40" w:rsidR="00FA71E9" w:rsidRPr="00A41ED9" w:rsidRDefault="00A41ED9" w:rsidP="00EE1CF3">
      <w:pPr>
        <w:pStyle w:val="Kop3zondernummer"/>
      </w:pPr>
      <w:bookmarkStart w:id="151" w:name="_Toc99910757"/>
      <w:r>
        <w:lastRenderedPageBreak/>
        <w:t>Bijlagen</w:t>
      </w:r>
      <w:bookmarkEnd w:id="151"/>
    </w:p>
    <w:sectPr w:rsidR="00FA71E9" w:rsidRPr="00A41ED9" w:rsidSect="005D0F84">
      <w:footerReference w:type="default" r:id="rId17"/>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Caroline Simon" w:date="2022-04-17T13:26:00Z" w:initials="CS">
    <w:p w14:paraId="5EB830B8" w14:textId="77777777" w:rsidR="006B509C" w:rsidRPr="008136CA" w:rsidRDefault="006B509C" w:rsidP="006B509C">
      <w:pPr>
        <w:pStyle w:val="Kop4"/>
      </w:pPr>
      <w:r>
        <w:rPr>
          <w:rStyle w:val="Verwijzingopmerking"/>
        </w:rPr>
        <w:annotationRef/>
      </w:r>
      <w:bookmarkStart w:id="13" w:name="_Hlk72484283"/>
      <w:r w:rsidRPr="008136CA">
        <w:t>Naamwoordstijl</w:t>
      </w:r>
    </w:p>
    <w:p w14:paraId="5B31F362" w14:textId="77777777" w:rsidR="006B509C" w:rsidRPr="0066114A" w:rsidRDefault="006B509C" w:rsidP="006B509C">
      <w:pPr>
        <w:pStyle w:val="Geenafstand"/>
        <w:rPr>
          <w:rFonts w:cstheme="minorHAnsi"/>
        </w:rPr>
      </w:pPr>
      <w:r w:rsidRPr="0066114A">
        <w:rPr>
          <w:rFonts w:cstheme="minorHAnsi"/>
        </w:rPr>
        <w:t>Vermijd naamwoordstijl. Naamwoordstijl of nominalisatie verwijst naar zinnen waarin je veel zelfstandige naamwoorden gebruikt die</w:t>
      </w:r>
      <w:r w:rsidRPr="0066114A">
        <w:rPr>
          <w:rFonts w:eastAsia="Calibri" w:cstheme="minorHAnsi"/>
        </w:rPr>
        <w:t xml:space="preserve"> afgeleid zijn v</w:t>
      </w:r>
      <w:r w:rsidRPr="0066114A">
        <w:rPr>
          <w:rFonts w:cstheme="minorHAnsi"/>
        </w:rPr>
        <w:t>an werkwoorden, terwijl je in diezelfde zin eigenlijk evenzeer een formulering met een (vervoegd) werkwoord zou kunnen gebruiken.</w:t>
      </w:r>
    </w:p>
    <w:p w14:paraId="2652F010" w14:textId="77777777" w:rsidR="006B509C" w:rsidRPr="0066114A" w:rsidRDefault="006B509C" w:rsidP="006B509C">
      <w:pPr>
        <w:pStyle w:val="Geenafstand"/>
        <w:rPr>
          <w:rFonts w:cstheme="minorHAnsi"/>
        </w:rPr>
      </w:pPr>
      <w:r w:rsidRPr="0066114A">
        <w:rPr>
          <w:rFonts w:cstheme="minorHAnsi"/>
        </w:rPr>
        <w:t xml:space="preserve">Bijv. het bouwen, het wegwerken, het plaatsen </w:t>
      </w:r>
    </w:p>
    <w:p w14:paraId="56D05A25" w14:textId="77777777" w:rsidR="006B509C" w:rsidRPr="0066114A" w:rsidRDefault="006B509C" w:rsidP="006B509C">
      <w:pPr>
        <w:pStyle w:val="Geenafstand"/>
        <w:rPr>
          <w:rFonts w:cstheme="minorHAnsi"/>
        </w:rPr>
      </w:pPr>
    </w:p>
    <w:p w14:paraId="121F3076" w14:textId="77777777" w:rsidR="006B509C" w:rsidRPr="0066114A" w:rsidRDefault="006B509C" w:rsidP="006B509C">
      <w:pPr>
        <w:pStyle w:val="Geenafstand"/>
      </w:pPr>
      <w:r w:rsidRPr="0066114A">
        <w:rPr>
          <w:rFonts w:cstheme="minorHAnsi"/>
        </w:rPr>
        <w:t>Af en toe een naamwoordconstructie gebruiken is geen probleem. Taaladvies zegt hierover het volgende: “</w:t>
      </w:r>
      <w:r w:rsidRPr="0066114A">
        <w:t xml:space="preserve">Omdat nominalisaties gewoon bij de Nederlandse taal horen, wordt één enkele zin met een nominalisatie nog geen naamwoordstijl genoemd. Pas wanneer in een tekst als geheel opvallend veel zinnen staan met nominalisaties waar ook formuleringen met (vervoegde) werkwoorden zouden passen, is er sprake van 'naamwoordstijl'.” </w:t>
      </w:r>
    </w:p>
    <w:p w14:paraId="5192CB60" w14:textId="77777777" w:rsidR="006B509C" w:rsidRPr="0066114A" w:rsidRDefault="006B509C" w:rsidP="006B509C">
      <w:pPr>
        <w:pStyle w:val="Geenafstand"/>
      </w:pPr>
      <w:r w:rsidRPr="0066114A">
        <w:t>(</w:t>
      </w:r>
      <w:hyperlink r:id="rId1" w:history="1">
        <w:r w:rsidRPr="0066114A">
          <w:rPr>
            <w:rStyle w:val="Hyperlink"/>
          </w:rPr>
          <w:t>https://taaladvies.net/taal/advies/tekst/120</w:t>
        </w:r>
      </w:hyperlink>
      <w:r w:rsidRPr="0066114A">
        <w:t>)</w:t>
      </w:r>
    </w:p>
    <w:p w14:paraId="0790F7AC" w14:textId="77777777" w:rsidR="006B509C" w:rsidRPr="0066114A" w:rsidRDefault="006B509C" w:rsidP="006B509C">
      <w:pPr>
        <w:pStyle w:val="Geenafstand"/>
        <w:rPr>
          <w:rFonts w:cstheme="minorHAnsi"/>
        </w:rPr>
      </w:pPr>
    </w:p>
    <w:p w14:paraId="5F7A3422" w14:textId="77777777" w:rsidR="006B509C" w:rsidRPr="0066114A" w:rsidRDefault="006B509C" w:rsidP="006B509C">
      <w:pPr>
        <w:pStyle w:val="Geenafstand"/>
        <w:rPr>
          <w:rFonts w:cstheme="minorHAnsi"/>
        </w:rPr>
      </w:pPr>
      <w:r w:rsidRPr="0066114A">
        <w:rPr>
          <w:rFonts w:cstheme="minorHAnsi"/>
        </w:rPr>
        <w:t xml:space="preserve">Het effect van veel naamwoordconstructies is dat een tekst droog en afstandelijk wordt. Een tekst met veel (actieve) werkwoorden is vlotter, actiever en dynamischer en hierdoor prettiger om te lezen. </w:t>
      </w:r>
    </w:p>
    <w:p w14:paraId="6E2EF476" w14:textId="77777777" w:rsidR="006B509C" w:rsidRPr="0066114A" w:rsidRDefault="006B509C" w:rsidP="006B509C">
      <w:pPr>
        <w:pStyle w:val="Geenafstand"/>
        <w:rPr>
          <w:rFonts w:cstheme="minorHAnsi"/>
        </w:rPr>
      </w:pPr>
    </w:p>
    <w:p w14:paraId="1A65333A" w14:textId="77777777" w:rsidR="006B509C" w:rsidRPr="0066114A" w:rsidRDefault="006B509C" w:rsidP="006B509C">
      <w:pPr>
        <w:pStyle w:val="Geenafstand"/>
        <w:rPr>
          <w:rFonts w:eastAsia="Calibri" w:cstheme="minorHAnsi"/>
        </w:rPr>
      </w:pPr>
      <w:r w:rsidRPr="0066114A">
        <w:rPr>
          <w:rFonts w:cstheme="minorHAnsi"/>
        </w:rPr>
        <w:t xml:space="preserve">Je kan best de zin herformuleren en </w:t>
      </w:r>
      <w:r w:rsidRPr="0066114A">
        <w:rPr>
          <w:rFonts w:eastAsia="Calibri" w:cstheme="minorHAnsi"/>
        </w:rPr>
        <w:t>de werkwoorden zelf gebruiken i.p.v. het zelfstandig naamwoord.</w:t>
      </w:r>
      <w:r w:rsidRPr="0066114A">
        <w:rPr>
          <w:rFonts w:cstheme="minorHAnsi"/>
        </w:rPr>
        <w:t xml:space="preserve"> Dit maakt je tekst vlotter en toegankelijker.</w:t>
      </w:r>
    </w:p>
    <w:p w14:paraId="376B0253" w14:textId="77777777" w:rsidR="006B509C" w:rsidRPr="0066114A" w:rsidRDefault="006B509C" w:rsidP="006B509C">
      <w:pPr>
        <w:pStyle w:val="Geenafstand"/>
        <w:rPr>
          <w:rFonts w:cstheme="minorHAnsi"/>
        </w:rPr>
      </w:pPr>
    </w:p>
    <w:p w14:paraId="1F450438" w14:textId="77777777" w:rsidR="006B509C" w:rsidRPr="0066114A" w:rsidRDefault="006B509C" w:rsidP="006B509C">
      <w:pPr>
        <w:pStyle w:val="Geenafstand"/>
        <w:rPr>
          <w:rFonts w:cstheme="minorHAnsi"/>
        </w:rPr>
      </w:pPr>
      <w:r w:rsidRPr="0066114A">
        <w:rPr>
          <w:rFonts w:cstheme="minorHAnsi"/>
        </w:rPr>
        <w:t xml:space="preserve">NIET </w:t>
      </w:r>
    </w:p>
    <w:p w14:paraId="35BF988F" w14:textId="77777777" w:rsidR="006B509C" w:rsidRPr="0066114A" w:rsidRDefault="006B509C" w:rsidP="006B509C">
      <w:pPr>
        <w:pStyle w:val="Geenafstand"/>
        <w:rPr>
          <w:rFonts w:cstheme="minorHAnsi"/>
        </w:rPr>
      </w:pPr>
      <w:r w:rsidRPr="0066114A">
        <w:rPr>
          <w:rFonts w:eastAsia="Calibri" w:cstheme="minorHAnsi"/>
        </w:rPr>
        <w:t>*</w:t>
      </w:r>
      <w:r w:rsidRPr="0066114A">
        <w:rPr>
          <w:rFonts w:eastAsia="Calibri" w:cstheme="minorHAnsi"/>
          <w:u w:val="single"/>
        </w:rPr>
        <w:t>Het verbruik van</w:t>
      </w:r>
      <w:r w:rsidRPr="0066114A">
        <w:rPr>
          <w:rFonts w:eastAsia="Calibri" w:cstheme="minorHAnsi"/>
        </w:rPr>
        <w:t xml:space="preserve"> elektriciteit door jonge gezinnen is sterk toegenomen.</w:t>
      </w:r>
    </w:p>
    <w:p w14:paraId="124C72FB" w14:textId="77777777" w:rsidR="006B509C" w:rsidRPr="0066114A" w:rsidRDefault="006B509C" w:rsidP="006B509C">
      <w:pPr>
        <w:spacing w:after="0" w:line="240" w:lineRule="auto"/>
        <w:rPr>
          <w:rFonts w:cstheme="minorHAnsi"/>
        </w:rPr>
      </w:pPr>
      <w:r w:rsidRPr="0066114A">
        <w:rPr>
          <w:rFonts w:cstheme="minorHAnsi"/>
        </w:rPr>
        <w:t xml:space="preserve">WEL </w:t>
      </w:r>
    </w:p>
    <w:p w14:paraId="19E3B02C" w14:textId="77777777" w:rsidR="006B509C" w:rsidRPr="0066114A" w:rsidRDefault="006B509C" w:rsidP="006B509C">
      <w:pPr>
        <w:spacing w:after="0" w:line="240" w:lineRule="auto"/>
        <w:rPr>
          <w:rFonts w:eastAsia="Calibri" w:cstheme="minorHAnsi"/>
        </w:rPr>
      </w:pPr>
      <w:r w:rsidRPr="0066114A">
        <w:rPr>
          <w:rFonts w:eastAsia="Calibri" w:cstheme="minorHAnsi"/>
        </w:rPr>
        <w:t>Jonge gezinnen verbruiken meer en meer elektriciteit.</w:t>
      </w:r>
    </w:p>
    <w:p w14:paraId="4EEA492C" w14:textId="77777777" w:rsidR="006B509C" w:rsidRPr="0066114A" w:rsidRDefault="006B509C" w:rsidP="006B509C">
      <w:pPr>
        <w:spacing w:after="0" w:line="240" w:lineRule="auto"/>
      </w:pPr>
    </w:p>
    <w:p w14:paraId="0D05F7E0" w14:textId="77777777" w:rsidR="006B509C" w:rsidRPr="0066114A" w:rsidRDefault="006B509C" w:rsidP="006B509C">
      <w:pPr>
        <w:spacing w:after="0" w:line="240" w:lineRule="auto"/>
        <w:rPr>
          <w:rFonts w:cstheme="minorHAnsi"/>
        </w:rPr>
      </w:pPr>
      <w:hyperlink r:id="rId2" w:history="1">
        <w:r w:rsidRPr="0066114A">
          <w:rPr>
            <w:rStyle w:val="Hyperlink"/>
          </w:rPr>
          <w:t>https://taaladvies.net/taal/advies/tekst/120</w:t>
        </w:r>
      </w:hyperlink>
    </w:p>
    <w:p w14:paraId="39030C84" w14:textId="77777777" w:rsidR="006B509C" w:rsidRPr="0066114A" w:rsidRDefault="006B509C" w:rsidP="006B509C">
      <w:pPr>
        <w:pStyle w:val="Geenafstand"/>
      </w:pPr>
      <w:hyperlink r:id="rId3" w:history="1">
        <w:r w:rsidRPr="0066114A">
          <w:rPr>
            <w:rStyle w:val="Hyperlink"/>
          </w:rPr>
          <w:t>https://onzetaal.nl/taaladvies/naamwoordstijl</w:t>
        </w:r>
      </w:hyperlink>
    </w:p>
    <w:p w14:paraId="4503EA03" w14:textId="77777777" w:rsidR="006B509C" w:rsidRPr="0066114A" w:rsidRDefault="006B509C" w:rsidP="006B509C">
      <w:pPr>
        <w:pStyle w:val="Geenafstand"/>
      </w:pPr>
      <w:hyperlink r:id="rId4" w:history="1">
        <w:r w:rsidRPr="0066114A">
          <w:rPr>
            <w:rStyle w:val="Hyperlink"/>
          </w:rPr>
          <w:t>https://vrttaal.net/taaladvies-spelling/naamwoordstijl</w:t>
        </w:r>
      </w:hyperlink>
    </w:p>
    <w:p w14:paraId="4235488F" w14:textId="77777777" w:rsidR="006B509C" w:rsidRPr="0066114A" w:rsidRDefault="006B509C" w:rsidP="006B509C">
      <w:pPr>
        <w:pStyle w:val="Geenafstand"/>
      </w:pPr>
      <w:hyperlink r:id="rId5" w:history="1">
        <w:r w:rsidRPr="0066114A">
          <w:rPr>
            <w:rStyle w:val="Hyperlink"/>
          </w:rPr>
          <w:t>https://www.schrijfvis.nl/naamwoordstijl/</w:t>
        </w:r>
      </w:hyperlink>
      <w:r w:rsidRPr="0066114A">
        <w:t xml:space="preserve"> </w:t>
      </w:r>
    </w:p>
    <w:p w14:paraId="112D7D21" w14:textId="77777777" w:rsidR="006B509C" w:rsidRPr="0066114A" w:rsidRDefault="006B509C" w:rsidP="006B509C">
      <w:pPr>
        <w:pStyle w:val="Geenafstand"/>
        <w:rPr>
          <w:highlight w:val="magenta"/>
        </w:rPr>
      </w:pPr>
    </w:p>
    <w:p w14:paraId="1926130A" w14:textId="77777777" w:rsidR="006B509C" w:rsidRPr="0066114A" w:rsidRDefault="006B509C" w:rsidP="006B509C">
      <w:pPr>
        <w:pStyle w:val="Geenafstand"/>
      </w:pPr>
      <w:r w:rsidRPr="0066114A">
        <w:rPr>
          <w:highlight w:val="lightGray"/>
        </w:rPr>
        <w:sym w:font="Wingdings" w:char="F0E0"/>
      </w:r>
      <w:r w:rsidRPr="0066114A">
        <w:rPr>
          <w:highlight w:val="lightGray"/>
        </w:rPr>
        <w:t xml:space="preserve"> grijs</w:t>
      </w:r>
      <w:r w:rsidRPr="0066114A">
        <w:t xml:space="preserve"> gemarkeerd</w:t>
      </w:r>
    </w:p>
    <w:bookmarkEnd w:id="13"/>
    <w:p w14:paraId="3CAEA6A0" w14:textId="64B51503" w:rsidR="006B509C" w:rsidRDefault="006B509C">
      <w:pPr>
        <w:pStyle w:val="Tekstopmerking"/>
      </w:pPr>
    </w:p>
  </w:comment>
  <w:comment w:id="20" w:author="Caroline Simon" w:date="2022-04-17T13:28:00Z" w:initials="CS">
    <w:p w14:paraId="15B55AFD" w14:textId="77777777" w:rsidR="006B509C" w:rsidRPr="008136CA" w:rsidRDefault="006B509C" w:rsidP="006B509C">
      <w:pPr>
        <w:pStyle w:val="Kop4"/>
        <w:numPr>
          <w:ilvl w:val="0"/>
          <w:numId w:val="22"/>
        </w:numPr>
      </w:pPr>
      <w:r>
        <w:rPr>
          <w:rStyle w:val="Verwijzingopmerking"/>
        </w:rPr>
        <w:annotationRef/>
      </w:r>
      <w:r w:rsidRPr="008136CA">
        <w:t>Hoofdletters dubbelepunt</w:t>
      </w:r>
    </w:p>
    <w:p w14:paraId="6970474B" w14:textId="77777777" w:rsidR="006B509C" w:rsidRPr="0066114A" w:rsidRDefault="006B509C" w:rsidP="006B509C">
      <w:pPr>
        <w:spacing w:after="240" w:line="240" w:lineRule="auto"/>
        <w:rPr>
          <w:rFonts w:eastAsia="Times New Roman" w:cstheme="minorHAnsi"/>
          <w:lang w:eastAsia="nl-BE"/>
        </w:rPr>
      </w:pPr>
      <w:r w:rsidRPr="0066114A">
        <w:rPr>
          <w:rFonts w:cstheme="minorHAnsi"/>
        </w:rPr>
        <w:t>Na een dubbelepunt gaat de zin gewoon verder. Je gebruikt hier dus een hoofdletter.</w:t>
      </w:r>
    </w:p>
    <w:p w14:paraId="2494E539" w14:textId="136BE89B" w:rsidR="006B509C" w:rsidRDefault="006B509C">
      <w:pPr>
        <w:pStyle w:val="Tekstopmerking"/>
      </w:pPr>
    </w:p>
  </w:comment>
  <w:comment w:id="24" w:author="Caroline Simon" w:date="2022-04-17T13:29:00Z" w:initials="CS">
    <w:p w14:paraId="349ACE62" w14:textId="7C472987" w:rsidR="006B509C" w:rsidRDefault="006B509C">
      <w:pPr>
        <w:pStyle w:val="Tekstopmerking"/>
      </w:pPr>
      <w:r>
        <w:rPr>
          <w:rStyle w:val="Verwijzingopmerking"/>
        </w:rPr>
        <w:annotationRef/>
      </w:r>
      <w:r>
        <w:t xml:space="preserve">STinf: wat te gekleurd voor een academische tekst. Probeer hetzelfde te zeggen maar dan met neutralere woorden. </w:t>
      </w:r>
    </w:p>
  </w:comment>
  <w:comment w:id="31" w:author="Caroline Simon" w:date="2022-04-17T13:33:00Z" w:initials="CS">
    <w:p w14:paraId="52B85209" w14:textId="77777777" w:rsidR="00FB3847" w:rsidRPr="008136CA" w:rsidRDefault="00FB3847" w:rsidP="00FB3847">
      <w:pPr>
        <w:pStyle w:val="Kop4"/>
      </w:pPr>
      <w:r>
        <w:rPr>
          <w:rStyle w:val="Verwijzingopmerking"/>
        </w:rPr>
        <w:annotationRef/>
      </w:r>
      <w:bookmarkStart w:id="34" w:name="_Hlk6745390"/>
      <w:bookmarkStart w:id="35" w:name="_Hlk92809445"/>
      <w:bookmarkStart w:id="36" w:name="_Hlk98352884"/>
      <w:r w:rsidRPr="008136CA">
        <w:t>‘Comma splice’</w:t>
      </w:r>
    </w:p>
    <w:p w14:paraId="04301145" w14:textId="77777777" w:rsidR="00FB3847" w:rsidRPr="0066114A" w:rsidRDefault="00FB3847" w:rsidP="00FB3847">
      <w:pPr>
        <w:pStyle w:val="Geenafstand"/>
        <w:rPr>
          <w:rFonts w:cstheme="minorHAnsi"/>
          <w:lang w:eastAsia="nl-BE"/>
        </w:rPr>
      </w:pPr>
      <w:r w:rsidRPr="0066114A">
        <w:rPr>
          <w:rFonts w:cstheme="minorHAnsi"/>
          <w:lang w:eastAsia="nl-BE"/>
        </w:rPr>
        <w:t xml:space="preserve">Je krijgt een ‘comma splice’ als twee hoofdzinnen met elkaar verbonden worden met een komma in plaats van met een voegwoord of een puntkomma. </w:t>
      </w:r>
    </w:p>
    <w:p w14:paraId="43132A0E" w14:textId="77777777" w:rsidR="00FB3847" w:rsidRPr="0066114A" w:rsidRDefault="00FB3847" w:rsidP="00FB3847">
      <w:pPr>
        <w:pStyle w:val="Geenafstand"/>
        <w:rPr>
          <w:rFonts w:cstheme="minorHAnsi"/>
          <w:lang w:eastAsia="nl-BE"/>
        </w:rPr>
      </w:pPr>
    </w:p>
    <w:p w14:paraId="51413872" w14:textId="77777777" w:rsidR="00FB3847" w:rsidRPr="0066114A" w:rsidRDefault="00FB3847" w:rsidP="00FB3847">
      <w:pPr>
        <w:pStyle w:val="Geenafstand"/>
        <w:rPr>
          <w:rFonts w:cstheme="minorHAnsi"/>
          <w:lang w:eastAsia="nl-BE"/>
        </w:rPr>
      </w:pPr>
      <w:r w:rsidRPr="0066114A">
        <w:rPr>
          <w:rFonts w:cstheme="minorHAnsi"/>
          <w:lang w:eastAsia="nl-BE"/>
        </w:rPr>
        <w:t xml:space="preserve">Bijv. </w:t>
      </w:r>
    </w:p>
    <w:p w14:paraId="4E1F53B1" w14:textId="77777777" w:rsidR="00FB3847" w:rsidRPr="0066114A" w:rsidRDefault="00FB3847" w:rsidP="00FB3847">
      <w:pPr>
        <w:pStyle w:val="Geenafstand"/>
        <w:rPr>
          <w:rFonts w:cstheme="minorHAnsi"/>
          <w:lang w:eastAsia="nl-BE"/>
        </w:rPr>
      </w:pPr>
      <w:r w:rsidRPr="0066114A">
        <w:rPr>
          <w:rFonts w:cstheme="minorHAnsi"/>
        </w:rPr>
        <w:t xml:space="preserve">*Concreet worden deze </w:t>
      </w:r>
      <w:r w:rsidRPr="0066114A">
        <w:rPr>
          <w:rFonts w:cstheme="minorHAnsi"/>
          <w:i/>
          <w:iCs/>
        </w:rPr>
        <w:t>user stories</w:t>
      </w:r>
      <w:r w:rsidRPr="0066114A">
        <w:rPr>
          <w:rFonts w:cstheme="minorHAnsi"/>
        </w:rPr>
        <w:t xml:space="preserve"> in Jira als issues aangemaakt, deze issues vormen de basis voor het verdere verloop van het </w:t>
      </w:r>
      <w:r w:rsidRPr="0066114A">
        <w:rPr>
          <w:rFonts w:cstheme="minorHAnsi"/>
          <w:i/>
          <w:iCs/>
        </w:rPr>
        <w:t>delivery proces.</w:t>
      </w:r>
      <w:r w:rsidRPr="0066114A">
        <w:rPr>
          <w:rFonts w:cstheme="minorHAnsi"/>
          <w:lang w:eastAsia="nl-BE"/>
        </w:rPr>
        <w:t xml:space="preserve"> </w:t>
      </w:r>
    </w:p>
    <w:p w14:paraId="22DA84D2" w14:textId="77777777" w:rsidR="00FB3847" w:rsidRPr="0066114A" w:rsidRDefault="00FB3847" w:rsidP="00FB3847">
      <w:pPr>
        <w:pStyle w:val="Geenafstand"/>
        <w:rPr>
          <w:rFonts w:cstheme="minorHAnsi"/>
          <w:lang w:eastAsia="nl-BE"/>
        </w:rPr>
      </w:pPr>
    </w:p>
    <w:p w14:paraId="342625C3" w14:textId="77777777" w:rsidR="00FB3847" w:rsidRPr="0066114A" w:rsidRDefault="00FB3847" w:rsidP="00FB3847">
      <w:pPr>
        <w:pStyle w:val="Geenafstand"/>
        <w:rPr>
          <w:rFonts w:cstheme="minorHAnsi"/>
          <w:lang w:eastAsia="nl-BE"/>
        </w:rPr>
      </w:pPr>
      <w:r w:rsidRPr="0066114A">
        <w:rPr>
          <w:rFonts w:cstheme="minorHAnsi"/>
          <w:lang w:eastAsia="nl-BE"/>
        </w:rPr>
        <w:t>De oplossing is nochtans erg simpel: vervang gewoon de komma door een punt of kies voor een voegwoord.</w:t>
      </w:r>
    </w:p>
    <w:p w14:paraId="36836988" w14:textId="77777777" w:rsidR="00FB3847" w:rsidRPr="0066114A" w:rsidRDefault="00FB3847" w:rsidP="00FB3847">
      <w:pPr>
        <w:pStyle w:val="Geenafstand"/>
        <w:rPr>
          <w:rFonts w:cstheme="minorHAnsi"/>
          <w:lang w:eastAsia="nl-BE"/>
        </w:rPr>
      </w:pPr>
    </w:p>
    <w:p w14:paraId="6A744904" w14:textId="77777777" w:rsidR="00FB3847" w:rsidRPr="0066114A" w:rsidRDefault="00FB3847" w:rsidP="00FB3847">
      <w:pPr>
        <w:pStyle w:val="Geenafstand"/>
        <w:rPr>
          <w:rFonts w:cstheme="minorHAnsi"/>
          <w:lang w:eastAsia="nl-BE"/>
        </w:rPr>
      </w:pPr>
      <w:r w:rsidRPr="0066114A">
        <w:rPr>
          <w:rFonts w:cstheme="minorHAnsi"/>
          <w:lang w:eastAsia="nl-BE"/>
        </w:rPr>
        <w:t xml:space="preserve">Bijv. </w:t>
      </w:r>
    </w:p>
    <w:bookmarkEnd w:id="34"/>
    <w:p w14:paraId="0A220AA7" w14:textId="77777777" w:rsidR="00FB3847" w:rsidRPr="0066114A" w:rsidRDefault="00FB3847" w:rsidP="00FB3847">
      <w:pPr>
        <w:pStyle w:val="Geenafstand"/>
        <w:rPr>
          <w:rFonts w:cstheme="minorHAnsi"/>
          <w:lang w:eastAsia="nl-BE"/>
        </w:rPr>
      </w:pPr>
      <w:r w:rsidRPr="0066114A">
        <w:rPr>
          <w:rFonts w:cstheme="minorHAnsi"/>
        </w:rPr>
        <w:t xml:space="preserve">Concreet worden deze </w:t>
      </w:r>
      <w:r w:rsidRPr="0066114A">
        <w:rPr>
          <w:rFonts w:cstheme="minorHAnsi"/>
          <w:i/>
          <w:iCs/>
        </w:rPr>
        <w:t>user stories</w:t>
      </w:r>
      <w:r w:rsidRPr="0066114A">
        <w:rPr>
          <w:rFonts w:cstheme="minorHAnsi"/>
        </w:rPr>
        <w:t xml:space="preserve"> in Jira als issues aangemaakt. Deze issues vormen dan de basis voor het verdere verloop van het </w:t>
      </w:r>
      <w:r w:rsidRPr="0066114A">
        <w:rPr>
          <w:rFonts w:cstheme="minorHAnsi"/>
          <w:i/>
          <w:iCs/>
        </w:rPr>
        <w:t>delivery proces.</w:t>
      </w:r>
      <w:r w:rsidRPr="0066114A">
        <w:rPr>
          <w:rFonts w:cstheme="minorHAnsi"/>
          <w:lang w:eastAsia="nl-BE"/>
        </w:rPr>
        <w:t xml:space="preserve"> </w:t>
      </w:r>
    </w:p>
    <w:p w14:paraId="56FF673B" w14:textId="77777777" w:rsidR="00FB3847" w:rsidRPr="0066114A" w:rsidRDefault="00FB3847" w:rsidP="00FB3847">
      <w:pPr>
        <w:pStyle w:val="Geenafstand"/>
        <w:rPr>
          <w:rFonts w:cstheme="minorHAnsi"/>
          <w:lang w:eastAsia="nl-BE"/>
        </w:rPr>
      </w:pPr>
      <w:r w:rsidRPr="0066114A">
        <w:rPr>
          <w:rFonts w:cstheme="minorHAnsi"/>
        </w:rPr>
        <w:t xml:space="preserve">Concreet worden deze </w:t>
      </w:r>
      <w:r w:rsidRPr="0066114A">
        <w:rPr>
          <w:rFonts w:cstheme="minorHAnsi"/>
          <w:i/>
          <w:iCs/>
        </w:rPr>
        <w:t>user stories</w:t>
      </w:r>
      <w:r w:rsidRPr="0066114A">
        <w:rPr>
          <w:rFonts w:cstheme="minorHAnsi"/>
        </w:rPr>
        <w:t xml:space="preserve"> in Jira als issues aangemaakt en deze vormen dan de basis voor het verdere verloop van het </w:t>
      </w:r>
      <w:r w:rsidRPr="0066114A">
        <w:rPr>
          <w:rFonts w:cstheme="minorHAnsi"/>
          <w:i/>
          <w:iCs/>
        </w:rPr>
        <w:t>delivery proces.</w:t>
      </w:r>
      <w:r w:rsidRPr="0066114A">
        <w:rPr>
          <w:rFonts w:cstheme="minorHAnsi"/>
          <w:lang w:eastAsia="nl-BE"/>
        </w:rPr>
        <w:t xml:space="preserve"> </w:t>
      </w:r>
    </w:p>
    <w:p w14:paraId="1F2835FA" w14:textId="77777777" w:rsidR="00FB3847" w:rsidRPr="0066114A" w:rsidRDefault="00FB3847" w:rsidP="00FB3847">
      <w:pPr>
        <w:pStyle w:val="Geenafstand"/>
        <w:rPr>
          <w:rFonts w:cstheme="minorHAnsi"/>
          <w:b/>
        </w:rPr>
      </w:pPr>
    </w:p>
    <w:p w14:paraId="64AB6EBE" w14:textId="77777777" w:rsidR="00FB3847" w:rsidRPr="0066114A" w:rsidRDefault="00FB3847" w:rsidP="00FB3847">
      <w:pPr>
        <w:pStyle w:val="Geenafstand"/>
        <w:rPr>
          <w:rStyle w:val="Hyperlink"/>
          <w:rFonts w:cstheme="minorHAnsi"/>
          <w:bCs/>
        </w:rPr>
      </w:pPr>
      <w:hyperlink r:id="rId6" w:history="1">
        <w:r w:rsidRPr="0066114A">
          <w:rPr>
            <w:rStyle w:val="Hyperlink"/>
            <w:rFonts w:cstheme="minorHAnsi"/>
            <w:bCs/>
          </w:rPr>
          <w:t>https://taaleidoscoop.nl/blog/tvdw-comma-splice/</w:t>
        </w:r>
      </w:hyperlink>
    </w:p>
    <w:p w14:paraId="1FC44E56" w14:textId="77777777" w:rsidR="00FB3847" w:rsidRPr="0066114A" w:rsidRDefault="00FB3847" w:rsidP="00FB3847">
      <w:pPr>
        <w:pStyle w:val="Geenafstand"/>
        <w:rPr>
          <w:rFonts w:cstheme="minorHAnsi"/>
          <w:bCs/>
        </w:rPr>
      </w:pPr>
    </w:p>
    <w:p w14:paraId="48FDEE84" w14:textId="77777777" w:rsidR="00FB3847" w:rsidRPr="0066114A" w:rsidRDefault="00FB3847" w:rsidP="00FB3847">
      <w:pPr>
        <w:pStyle w:val="Geenafstand"/>
        <w:numPr>
          <w:ilvl w:val="0"/>
          <w:numId w:val="23"/>
        </w:numPr>
        <w:rPr>
          <w:rFonts w:cstheme="minorHAnsi"/>
          <w:bCs/>
        </w:rPr>
      </w:pPr>
      <w:r w:rsidRPr="0066114A">
        <w:rPr>
          <w:rFonts w:cstheme="minorHAnsi"/>
          <w:bCs/>
          <w:highlight w:val="cyan"/>
        </w:rPr>
        <w:t>Blauw</w:t>
      </w:r>
      <w:r w:rsidRPr="0066114A">
        <w:rPr>
          <w:rFonts w:cstheme="minorHAnsi"/>
          <w:bCs/>
        </w:rPr>
        <w:t xml:space="preserve"> gemarkeerd</w:t>
      </w:r>
    </w:p>
    <w:bookmarkEnd w:id="35"/>
    <w:p w14:paraId="50B41D69" w14:textId="77777777" w:rsidR="00FB3847" w:rsidRPr="0066114A" w:rsidRDefault="00FB3847" w:rsidP="00FB3847">
      <w:pPr>
        <w:pStyle w:val="Geenafstand"/>
        <w:rPr>
          <w:rFonts w:cstheme="minorHAnsi"/>
          <w:b/>
        </w:rPr>
      </w:pPr>
    </w:p>
    <w:bookmarkEnd w:id="36"/>
    <w:p w14:paraId="67C4D0EB" w14:textId="28D92EB8" w:rsidR="00FB3847" w:rsidRDefault="00FB3847">
      <w:pPr>
        <w:pStyle w:val="Tekstopmerking"/>
      </w:pPr>
    </w:p>
  </w:comment>
  <w:comment w:id="29" w:author="Caroline Simon" w:date="2022-04-17T13:30:00Z" w:initials="CS">
    <w:p w14:paraId="0BB91ADE" w14:textId="75175463" w:rsidR="006B509C" w:rsidRDefault="006B509C">
      <w:pPr>
        <w:pStyle w:val="Tekstopmerking"/>
      </w:pPr>
      <w:r>
        <w:rPr>
          <w:rStyle w:val="Verwijzingopmerking"/>
        </w:rPr>
        <w:annotationRef/>
      </w:r>
      <w:r>
        <w:t>Stinf: veel te gekleurd en verhalend</w:t>
      </w:r>
    </w:p>
  </w:comment>
  <w:comment w:id="41" w:author="Caroline Simon" w:date="2022-04-17T13:31:00Z" w:initials="CS">
    <w:p w14:paraId="3ACF1928" w14:textId="77777777" w:rsidR="00FB3847" w:rsidRDefault="00FB3847">
      <w:pPr>
        <w:pStyle w:val="Tekstopmerking"/>
      </w:pPr>
      <w:r>
        <w:rPr>
          <w:rStyle w:val="Verwijzingopmerking"/>
        </w:rPr>
        <w:annotationRef/>
      </w:r>
      <w:r>
        <w:t xml:space="preserve">Beide transitieve werkwoorden. Dit wil zeggen dat ze altijd een lijdend voorwerp nodig hebben. Je zoekt namelijk altijd IETS op en je deelt altijd IETS. </w:t>
      </w:r>
    </w:p>
    <w:p w14:paraId="0A66BA25" w14:textId="00C02E82" w:rsidR="00FB3847" w:rsidRDefault="00FB3847">
      <w:pPr>
        <w:pStyle w:val="Tekstopmerking"/>
      </w:pPr>
      <w:r>
        <w:t xml:space="preserve">Ontbreekt in deze zin. </w:t>
      </w:r>
    </w:p>
  </w:comment>
  <w:comment w:id="45" w:author="Caroline Simon" w:date="2022-04-17T13:34:00Z" w:initials="CS">
    <w:p w14:paraId="7523D70B" w14:textId="42152DDD" w:rsidR="00FB3847" w:rsidRDefault="00FB3847">
      <w:pPr>
        <w:pStyle w:val="Tekstopmerking"/>
      </w:pPr>
      <w:r>
        <w:rPr>
          <w:rStyle w:val="Verwijzingopmerking"/>
        </w:rPr>
        <w:annotationRef/>
      </w:r>
      <w:r>
        <w:t xml:space="preserve">Is dat zo? Hangt dat niet af van hoe een site beheerd wordt? </w:t>
      </w:r>
    </w:p>
  </w:comment>
  <w:comment w:id="47" w:author="Caroline Simon" w:date="2022-04-17T13:35:00Z" w:initials="CS">
    <w:p w14:paraId="647ED8F5" w14:textId="77777777" w:rsidR="00FB3847" w:rsidRPr="008136CA" w:rsidRDefault="00FB3847" w:rsidP="00FB3847">
      <w:pPr>
        <w:pStyle w:val="Kop4"/>
        <w:numPr>
          <w:ilvl w:val="0"/>
          <w:numId w:val="24"/>
        </w:numPr>
      </w:pPr>
      <w:r>
        <w:rPr>
          <w:rStyle w:val="Verwijzingopmerking"/>
        </w:rPr>
        <w:annotationRef/>
      </w:r>
      <w:bookmarkStart w:id="48" w:name="_Hlk61423978"/>
      <w:bookmarkStart w:id="49" w:name="_Hlk72484384"/>
      <w:r w:rsidRPr="008136CA">
        <w:t>Samenstellingen spelling (algemeen)</w:t>
      </w:r>
    </w:p>
    <w:p w14:paraId="715613DB" w14:textId="77777777" w:rsidR="00FB3847" w:rsidRPr="0066114A" w:rsidRDefault="00FB3847" w:rsidP="00FB3847">
      <w:pPr>
        <w:pStyle w:val="Geenafstand"/>
        <w:rPr>
          <w:rFonts w:cstheme="minorHAnsi"/>
          <w:lang w:eastAsia="nl-BE"/>
        </w:rPr>
      </w:pPr>
      <w:r w:rsidRPr="0066114A">
        <w:rPr>
          <w:rFonts w:cstheme="minorHAnsi"/>
          <w:lang w:eastAsia="nl-BE"/>
        </w:rPr>
        <w:t>Bij een samenstelling brengen we twee woorden bij elkaar om er een nieuwe betekenis mee uit te drukken.</w:t>
      </w:r>
    </w:p>
    <w:p w14:paraId="0E44A522" w14:textId="77777777" w:rsidR="00FB3847" w:rsidRPr="0066114A" w:rsidRDefault="00FB3847" w:rsidP="00FB3847">
      <w:pPr>
        <w:pStyle w:val="Geenafstand"/>
        <w:rPr>
          <w:rFonts w:cstheme="minorHAnsi"/>
          <w:lang w:eastAsia="nl-BE"/>
        </w:rPr>
      </w:pPr>
      <w:r w:rsidRPr="0066114A">
        <w:rPr>
          <w:rFonts w:cstheme="minorHAnsi"/>
          <w:lang w:eastAsia="nl-BE"/>
        </w:rPr>
        <w:t xml:space="preserve">De delen van een samenstelling schrijven we </w:t>
      </w:r>
      <w:r w:rsidRPr="0066114A">
        <w:rPr>
          <w:rFonts w:cstheme="minorHAnsi"/>
          <w:b/>
          <w:bCs/>
          <w:lang w:eastAsia="nl-BE"/>
        </w:rPr>
        <w:t>aan elkaar vast</w:t>
      </w:r>
      <w:r w:rsidRPr="0066114A">
        <w:rPr>
          <w:rFonts w:cstheme="minorHAnsi"/>
          <w:lang w:eastAsia="nl-BE"/>
        </w:rPr>
        <w:t>.</w:t>
      </w:r>
    </w:p>
    <w:p w14:paraId="7A7FC477" w14:textId="77777777" w:rsidR="00FB3847" w:rsidRPr="0066114A" w:rsidRDefault="00FB3847" w:rsidP="00FB3847">
      <w:pPr>
        <w:pStyle w:val="Tekstopmerking"/>
        <w:rPr>
          <w:rFonts w:cstheme="minorHAnsi"/>
          <w:sz w:val="22"/>
          <w:szCs w:val="22"/>
        </w:rPr>
      </w:pPr>
      <w:hyperlink r:id="rId7" w:history="1">
        <w:r w:rsidRPr="0066114A">
          <w:rPr>
            <w:rStyle w:val="Hyperlink"/>
            <w:rFonts w:cstheme="minorHAnsi"/>
            <w:sz w:val="22"/>
            <w:szCs w:val="22"/>
          </w:rPr>
          <w:t>https://woordenlijst.org/leidraad/6/2</w:t>
        </w:r>
      </w:hyperlink>
      <w:r w:rsidRPr="0066114A">
        <w:rPr>
          <w:rFonts w:cstheme="minorHAnsi"/>
          <w:sz w:val="22"/>
          <w:szCs w:val="22"/>
        </w:rPr>
        <w:t xml:space="preserve"> </w:t>
      </w:r>
    </w:p>
    <w:p w14:paraId="12A11580" w14:textId="77777777" w:rsidR="00FB3847" w:rsidRPr="0066114A" w:rsidRDefault="00FB3847" w:rsidP="00FB3847">
      <w:pPr>
        <w:pStyle w:val="Tekstopmerking"/>
        <w:rPr>
          <w:rFonts w:cstheme="minorHAnsi"/>
          <w:sz w:val="22"/>
          <w:szCs w:val="22"/>
        </w:rPr>
      </w:pPr>
    </w:p>
    <w:p w14:paraId="48C2842D" w14:textId="77777777" w:rsidR="00FB3847" w:rsidRPr="0066114A" w:rsidRDefault="00FB3847" w:rsidP="00FB3847">
      <w:pPr>
        <w:pStyle w:val="Geenafstand"/>
        <w:rPr>
          <w:rFonts w:cstheme="minorHAnsi"/>
        </w:rPr>
      </w:pPr>
      <w:r w:rsidRPr="0066114A">
        <w:rPr>
          <w:rFonts w:cstheme="minorHAnsi"/>
        </w:rPr>
        <w:t xml:space="preserve">Enkel wanneer je een </w:t>
      </w:r>
      <w:r w:rsidRPr="0066114A">
        <w:rPr>
          <w:rFonts w:cstheme="minorHAnsi"/>
          <w:b/>
          <w:bCs/>
        </w:rPr>
        <w:t>klinkerbotsing</w:t>
      </w:r>
      <w:r w:rsidRPr="0066114A">
        <w:rPr>
          <w:rFonts w:cstheme="minorHAnsi"/>
        </w:rPr>
        <w:t xml:space="preserve"> hebt, dan schrijf je een </w:t>
      </w:r>
      <w:r w:rsidRPr="0066114A">
        <w:rPr>
          <w:rFonts w:cstheme="minorHAnsi"/>
          <w:b/>
          <w:bCs/>
        </w:rPr>
        <w:t>streepje</w:t>
      </w:r>
      <w:r w:rsidRPr="0066114A">
        <w:rPr>
          <w:rFonts w:cstheme="minorHAnsi"/>
        </w:rPr>
        <w:t>. Via de link hieronder vind je een overzicht van welke klinkers botsen en welke niet.</w:t>
      </w:r>
    </w:p>
    <w:p w14:paraId="6955806C" w14:textId="77777777" w:rsidR="00FB3847" w:rsidRPr="0066114A" w:rsidRDefault="00FB3847" w:rsidP="00FB3847">
      <w:pPr>
        <w:pStyle w:val="Geenafstand"/>
        <w:rPr>
          <w:rFonts w:cstheme="minorHAnsi"/>
        </w:rPr>
      </w:pPr>
      <w:hyperlink r:id="rId8" w:history="1">
        <w:r w:rsidRPr="0066114A">
          <w:rPr>
            <w:rStyle w:val="Hyperlink"/>
            <w:rFonts w:cstheme="minorHAnsi"/>
          </w:rPr>
          <w:t>https://woordenlijst.org/leidraad/7/2</w:t>
        </w:r>
      </w:hyperlink>
    </w:p>
    <w:p w14:paraId="102C936B" w14:textId="77777777" w:rsidR="00FB3847" w:rsidRPr="0066114A" w:rsidRDefault="00FB3847" w:rsidP="00FB3847">
      <w:pPr>
        <w:pStyle w:val="Geenafstand"/>
        <w:rPr>
          <w:rFonts w:cstheme="minorHAnsi"/>
        </w:rPr>
      </w:pPr>
    </w:p>
    <w:p w14:paraId="19201DBB" w14:textId="77777777" w:rsidR="00FB3847" w:rsidRPr="0066114A" w:rsidRDefault="00FB3847" w:rsidP="00FB3847">
      <w:pPr>
        <w:pStyle w:val="Geenafstand"/>
        <w:rPr>
          <w:rFonts w:cstheme="minorHAnsi"/>
        </w:rPr>
      </w:pPr>
      <w:r w:rsidRPr="0066114A">
        <w:rPr>
          <w:rFonts w:cstheme="minorHAnsi"/>
        </w:rPr>
        <w:t xml:space="preserve">Dat doe je ook wanneer je een samenstelling maakt door een afkorting/een letterwoord/symbool/… te combineren met een ander woord. </w:t>
      </w:r>
    </w:p>
    <w:p w14:paraId="002148B5" w14:textId="77777777" w:rsidR="00FB3847" w:rsidRPr="0066114A" w:rsidRDefault="00FB3847" w:rsidP="00FB3847">
      <w:pPr>
        <w:pStyle w:val="Geenafstand"/>
        <w:rPr>
          <w:rFonts w:cstheme="minorHAnsi"/>
        </w:rPr>
      </w:pPr>
      <w:r w:rsidRPr="0066114A">
        <w:rPr>
          <w:rFonts w:cstheme="minorHAnsi"/>
        </w:rPr>
        <w:t>Bijv. SVN-opslagplaats, 80-jarige, 3D-bril, @-teken</w:t>
      </w:r>
    </w:p>
    <w:p w14:paraId="17EEFCF5" w14:textId="77777777" w:rsidR="00FB3847" w:rsidRPr="0066114A" w:rsidRDefault="00FB3847" w:rsidP="00FB3847">
      <w:pPr>
        <w:pStyle w:val="Geenafstand"/>
        <w:rPr>
          <w:rFonts w:cstheme="minorHAnsi"/>
        </w:rPr>
      </w:pPr>
      <w:hyperlink r:id="rId9" w:history="1">
        <w:r w:rsidRPr="0066114A">
          <w:rPr>
            <w:rStyle w:val="Hyperlink"/>
            <w:rFonts w:cstheme="minorHAnsi"/>
          </w:rPr>
          <w:t>https://woordenlijst.org/leidraad/6/4</w:t>
        </w:r>
      </w:hyperlink>
      <w:r w:rsidRPr="0066114A">
        <w:rPr>
          <w:rFonts w:cstheme="minorHAnsi"/>
        </w:rPr>
        <w:t xml:space="preserve"> </w:t>
      </w:r>
    </w:p>
    <w:p w14:paraId="466AF522" w14:textId="77777777" w:rsidR="00FB3847" w:rsidRPr="0066114A" w:rsidRDefault="00FB3847" w:rsidP="00FB3847">
      <w:pPr>
        <w:pStyle w:val="Geenafstand"/>
        <w:rPr>
          <w:rFonts w:cstheme="minorHAnsi"/>
        </w:rPr>
      </w:pPr>
    </w:p>
    <w:p w14:paraId="104AEF0E" w14:textId="77777777" w:rsidR="00FB3847" w:rsidRPr="0066114A" w:rsidRDefault="00FB3847" w:rsidP="00FB3847">
      <w:pPr>
        <w:pStyle w:val="Geenafstand"/>
        <w:rPr>
          <w:rFonts w:cstheme="minorHAnsi"/>
        </w:rPr>
      </w:pPr>
      <w:r w:rsidRPr="0066114A">
        <w:rPr>
          <w:rFonts w:cstheme="minorHAnsi"/>
        </w:rPr>
        <w:t xml:space="preserve">Bestaat je samenstelling uit een merknaam, dan schrijf je een koppelteken. </w:t>
      </w:r>
    </w:p>
    <w:p w14:paraId="25C19FA3" w14:textId="77777777" w:rsidR="00FB3847" w:rsidRPr="0066114A" w:rsidRDefault="00FB3847" w:rsidP="00FB3847">
      <w:pPr>
        <w:pStyle w:val="Geenafstand"/>
        <w:rPr>
          <w:rFonts w:cstheme="minorHAnsi"/>
        </w:rPr>
      </w:pPr>
      <w:r w:rsidRPr="0066114A">
        <w:rPr>
          <w:rFonts w:cstheme="minorHAnsi"/>
        </w:rPr>
        <w:t>Bijv. Windows-versie, Linux-update</w:t>
      </w:r>
    </w:p>
    <w:p w14:paraId="101608DC" w14:textId="77777777" w:rsidR="00FB3847" w:rsidRPr="0066114A" w:rsidRDefault="00FB3847" w:rsidP="00FB3847">
      <w:pPr>
        <w:pStyle w:val="Tekstopmerking"/>
        <w:rPr>
          <w:rFonts w:cstheme="minorHAnsi"/>
          <w:sz w:val="22"/>
          <w:szCs w:val="22"/>
        </w:rPr>
      </w:pPr>
    </w:p>
    <w:bookmarkEnd w:id="48"/>
    <w:p w14:paraId="385E8ED4" w14:textId="77777777" w:rsidR="00FB3847" w:rsidRPr="0066114A" w:rsidRDefault="00FB3847" w:rsidP="00FB3847">
      <w:pPr>
        <w:pStyle w:val="Tekstopmerking"/>
        <w:rPr>
          <w:rFonts w:cstheme="minorHAnsi"/>
          <w:sz w:val="22"/>
          <w:szCs w:val="22"/>
        </w:rPr>
      </w:pPr>
      <w:r w:rsidRPr="0066114A">
        <w:rPr>
          <w:rFonts w:cstheme="minorHAnsi"/>
          <w:sz w:val="22"/>
          <w:szCs w:val="22"/>
          <w:highlight w:val="yellow"/>
        </w:rPr>
        <w:sym w:font="Wingdings" w:char="F0E0"/>
      </w:r>
      <w:r w:rsidRPr="0066114A">
        <w:rPr>
          <w:rFonts w:cstheme="minorHAnsi"/>
          <w:sz w:val="22"/>
          <w:szCs w:val="22"/>
          <w:highlight w:val="yellow"/>
        </w:rPr>
        <w:t xml:space="preserve"> geel</w:t>
      </w:r>
      <w:r w:rsidRPr="0066114A">
        <w:rPr>
          <w:rFonts w:cstheme="minorHAnsi"/>
          <w:sz w:val="22"/>
          <w:szCs w:val="22"/>
        </w:rPr>
        <w:t xml:space="preserve"> gemarkeerd</w:t>
      </w:r>
    </w:p>
    <w:bookmarkEnd w:id="49"/>
    <w:p w14:paraId="1E9A299E" w14:textId="77777777" w:rsidR="00FB3847" w:rsidRPr="0066114A" w:rsidRDefault="00FB3847" w:rsidP="00FB3847">
      <w:pPr>
        <w:pStyle w:val="Tekstopmerking"/>
        <w:ind w:left="720"/>
        <w:rPr>
          <w:rFonts w:cstheme="minorHAnsi"/>
          <w:sz w:val="22"/>
          <w:szCs w:val="22"/>
        </w:rPr>
      </w:pPr>
    </w:p>
    <w:p w14:paraId="4D1B4854" w14:textId="1B3B5AA2" w:rsidR="00FB3847" w:rsidRDefault="00FB3847">
      <w:pPr>
        <w:pStyle w:val="Tekstopmerking"/>
      </w:pPr>
    </w:p>
  </w:comment>
  <w:comment w:id="55" w:author="Caroline Simon" w:date="2022-04-17T13:36:00Z" w:initials="CS">
    <w:p w14:paraId="7D296F86" w14:textId="77777777" w:rsidR="00AE3F31" w:rsidRPr="0066114A" w:rsidRDefault="00AE3F31" w:rsidP="00AE3F31">
      <w:pPr>
        <w:pStyle w:val="Kop4"/>
      </w:pPr>
      <w:r>
        <w:rPr>
          <w:rStyle w:val="Verwijzingopmerking"/>
        </w:rPr>
        <w:annotationRef/>
      </w:r>
      <w:r w:rsidRPr="0066114A">
        <w:t>Opsommingen: structuur</w:t>
      </w:r>
    </w:p>
    <w:p w14:paraId="39A8548D" w14:textId="77777777" w:rsidR="00AE3F31" w:rsidRPr="0066114A" w:rsidRDefault="00AE3F31" w:rsidP="00AE3F31">
      <w:pPr>
        <w:spacing w:after="0" w:line="240" w:lineRule="auto"/>
        <w:rPr>
          <w:rFonts w:cstheme="minorHAnsi"/>
        </w:rPr>
      </w:pPr>
      <w:r w:rsidRPr="0066114A">
        <w:rPr>
          <w:rFonts w:cstheme="minorHAnsi"/>
        </w:rPr>
        <w:t>Gebruik dezelfde constructie voor de verschillende elementen van je opsomming DUS ofwel overal een zelfstandig naamwoord ofwel overal een zin.</w:t>
      </w:r>
    </w:p>
    <w:p w14:paraId="09C07C38" w14:textId="77777777" w:rsidR="00AE3F31" w:rsidRPr="0066114A" w:rsidRDefault="00AE3F31" w:rsidP="00AE3F31">
      <w:pPr>
        <w:pStyle w:val="Geenafstand"/>
        <w:rPr>
          <w:rFonts w:cstheme="minorHAnsi"/>
        </w:rPr>
      </w:pPr>
      <w:r w:rsidRPr="0066114A">
        <w:rPr>
          <w:rFonts w:cstheme="minorHAnsi"/>
        </w:rPr>
        <w:t>Als je opsomming niet uit zelfstandige zinnen bestaat, sluiten alle onderdelen aan bij de hoofdzin. Alle onderdelen moeten</w:t>
      </w:r>
      <w:r w:rsidRPr="0066114A">
        <w:rPr>
          <w:rFonts w:cstheme="minorHAnsi"/>
          <w:b/>
        </w:rPr>
        <w:t xml:space="preserve"> grammaticaal gelijkwaardig </w:t>
      </w:r>
      <w:r w:rsidRPr="0066114A">
        <w:rPr>
          <w:rFonts w:cstheme="minorHAnsi"/>
        </w:rPr>
        <w:t xml:space="preserve">zijn. </w:t>
      </w:r>
    </w:p>
    <w:p w14:paraId="386A1F66" w14:textId="77777777" w:rsidR="00AE3F31" w:rsidRPr="0066114A" w:rsidRDefault="00AE3F31" w:rsidP="00AE3F31">
      <w:pPr>
        <w:pStyle w:val="Geenafstand"/>
        <w:rPr>
          <w:rFonts w:cstheme="minorHAnsi"/>
        </w:rPr>
      </w:pPr>
      <w:r w:rsidRPr="0066114A">
        <w:rPr>
          <w:rFonts w:cstheme="minorHAnsi"/>
        </w:rPr>
        <w:t>Bijv.</w:t>
      </w:r>
    </w:p>
    <w:p w14:paraId="5A436897" w14:textId="77777777" w:rsidR="00AE3F31" w:rsidRPr="0066114A" w:rsidRDefault="00AE3F31" w:rsidP="00AE3F31">
      <w:pPr>
        <w:pStyle w:val="Geenafstand"/>
        <w:rPr>
          <w:rFonts w:cstheme="minorHAnsi"/>
          <w:iCs/>
        </w:rPr>
      </w:pPr>
      <w:r w:rsidRPr="0066114A">
        <w:rPr>
          <w:rFonts w:cstheme="minorHAnsi"/>
          <w:iCs/>
        </w:rPr>
        <w:t xml:space="preserve">Het artikel over Einstein bespreekt: </w:t>
      </w:r>
    </w:p>
    <w:p w14:paraId="67104F35" w14:textId="77777777" w:rsidR="00AE3F31" w:rsidRPr="0066114A" w:rsidRDefault="00AE3F31" w:rsidP="00AE3F31">
      <w:pPr>
        <w:pStyle w:val="Opsommingbullets"/>
        <w:spacing w:after="0" w:line="240" w:lineRule="auto"/>
      </w:pPr>
      <w:r w:rsidRPr="0066114A">
        <w:t>het ontstaan van de relativiteitstheorie;</w:t>
      </w:r>
    </w:p>
    <w:p w14:paraId="77BB82BC" w14:textId="77777777" w:rsidR="00AE3F31" w:rsidRPr="0066114A" w:rsidRDefault="00AE3F31" w:rsidP="00AE3F31">
      <w:pPr>
        <w:pStyle w:val="Opsommingbullets"/>
        <w:spacing w:after="0" w:line="240" w:lineRule="auto"/>
      </w:pPr>
      <w:r w:rsidRPr="0066114A">
        <w:t>de betekenis van Einstein voor de kwantummechanica;</w:t>
      </w:r>
    </w:p>
    <w:p w14:paraId="6F93685F" w14:textId="77777777" w:rsidR="00AE3F31" w:rsidRPr="0066114A" w:rsidRDefault="00AE3F31" w:rsidP="00AE3F31">
      <w:pPr>
        <w:pStyle w:val="Opsommingbullets"/>
        <w:spacing w:after="0" w:line="240" w:lineRule="auto"/>
      </w:pPr>
      <w:r w:rsidRPr="0066114A">
        <w:t>de toekomst van de relativiteitstheorie.</w:t>
      </w:r>
    </w:p>
    <w:p w14:paraId="0517EAF1" w14:textId="77777777" w:rsidR="00AE3F31" w:rsidRPr="0066114A" w:rsidRDefault="00AE3F31" w:rsidP="00AE3F31">
      <w:pPr>
        <w:pStyle w:val="Geenafstand"/>
        <w:rPr>
          <w:rFonts w:cstheme="minorHAnsi"/>
        </w:rPr>
      </w:pPr>
    </w:p>
    <w:p w14:paraId="019CDEB8" w14:textId="77777777" w:rsidR="00AE3F31" w:rsidRPr="0066114A" w:rsidRDefault="00AE3F31" w:rsidP="00AE3F31">
      <w:pPr>
        <w:pStyle w:val="Geenafstand"/>
        <w:rPr>
          <w:rFonts w:cstheme="minorHAnsi"/>
        </w:rPr>
      </w:pPr>
      <w:r w:rsidRPr="0066114A">
        <w:rPr>
          <w:rFonts w:cstheme="minorHAnsi"/>
        </w:rPr>
        <w:t xml:space="preserve">In deze opsomming wordt overal een zelfstandig naamwoord gebruikt. </w:t>
      </w:r>
    </w:p>
    <w:p w14:paraId="7A18F109" w14:textId="77777777" w:rsidR="00AE3F31" w:rsidRPr="0066114A" w:rsidRDefault="00AE3F31" w:rsidP="00AE3F31">
      <w:pPr>
        <w:pStyle w:val="Geenafstand"/>
        <w:rPr>
          <w:rFonts w:cstheme="minorHAnsi"/>
        </w:rPr>
      </w:pPr>
    </w:p>
    <w:p w14:paraId="29E3EF51" w14:textId="77777777" w:rsidR="00AE3F31" w:rsidRPr="0066114A" w:rsidRDefault="00AE3F31" w:rsidP="00AE3F31">
      <w:pPr>
        <w:pStyle w:val="Geenafstand"/>
        <w:rPr>
          <w:rFonts w:cstheme="minorHAnsi"/>
        </w:rPr>
      </w:pPr>
      <w:r w:rsidRPr="0066114A">
        <w:rPr>
          <w:rFonts w:cstheme="minorHAnsi"/>
        </w:rPr>
        <w:t xml:space="preserve">Niet correct: </w:t>
      </w:r>
    </w:p>
    <w:p w14:paraId="2860BDFC" w14:textId="77777777" w:rsidR="00AE3F31" w:rsidRPr="0066114A" w:rsidRDefault="00AE3F31" w:rsidP="00AE3F31">
      <w:pPr>
        <w:pStyle w:val="Geenafstand"/>
        <w:rPr>
          <w:rFonts w:cstheme="minorHAnsi"/>
          <w:iCs/>
        </w:rPr>
      </w:pPr>
      <w:r w:rsidRPr="0066114A">
        <w:rPr>
          <w:rFonts w:cstheme="minorHAnsi"/>
          <w:iCs/>
        </w:rPr>
        <w:t xml:space="preserve">Volgende basisvaardigheden zijn van belang: </w:t>
      </w:r>
    </w:p>
    <w:p w14:paraId="226531EF" w14:textId="77777777" w:rsidR="00AE3F31" w:rsidRPr="0066114A" w:rsidRDefault="00AE3F31" w:rsidP="00AE3F31">
      <w:pPr>
        <w:pStyle w:val="Opsommingbullets"/>
        <w:spacing w:after="0" w:line="240" w:lineRule="auto"/>
      </w:pPr>
      <w:r w:rsidRPr="0066114A">
        <w:t>het gesprek openen;</w:t>
      </w:r>
    </w:p>
    <w:p w14:paraId="1F3958F2" w14:textId="77777777" w:rsidR="00AE3F31" w:rsidRPr="0066114A" w:rsidRDefault="00AE3F31" w:rsidP="00AE3F31">
      <w:pPr>
        <w:pStyle w:val="Opsommingbullets"/>
        <w:spacing w:after="0" w:line="240" w:lineRule="auto"/>
      </w:pPr>
      <w:r w:rsidRPr="0066114A">
        <w:t>naar de cliënt luisteren,</w:t>
      </w:r>
    </w:p>
    <w:p w14:paraId="7615FB73" w14:textId="77777777" w:rsidR="00AE3F31" w:rsidRPr="0066114A" w:rsidRDefault="00AE3F31" w:rsidP="00AE3F31">
      <w:pPr>
        <w:pStyle w:val="Opsommingbullets"/>
        <w:spacing w:after="0" w:line="240" w:lineRule="auto"/>
      </w:pPr>
      <w:r w:rsidRPr="0066114A">
        <w:t>het sluiten van een contract;</w:t>
      </w:r>
    </w:p>
    <w:p w14:paraId="445C6C2E" w14:textId="77777777" w:rsidR="00AE3F31" w:rsidRPr="0066114A" w:rsidRDefault="00AE3F31" w:rsidP="00AE3F31">
      <w:pPr>
        <w:pStyle w:val="Opsommingbullets"/>
        <w:spacing w:after="0" w:line="240" w:lineRule="auto"/>
      </w:pPr>
      <w:r w:rsidRPr="0066114A">
        <w:t>afsluiting van het gesprek.</w:t>
      </w:r>
    </w:p>
    <w:p w14:paraId="28AEEEDD" w14:textId="77777777" w:rsidR="00AE3F31" w:rsidRPr="0066114A" w:rsidRDefault="00AE3F31" w:rsidP="00AE3F31">
      <w:pPr>
        <w:spacing w:after="0" w:line="240" w:lineRule="auto"/>
        <w:rPr>
          <w:rFonts w:cstheme="minorHAnsi"/>
        </w:rPr>
      </w:pPr>
      <w:r w:rsidRPr="0066114A">
        <w:rPr>
          <w:rFonts w:cstheme="minorHAnsi"/>
        </w:rPr>
        <w:t xml:space="preserve"> </w:t>
      </w:r>
    </w:p>
    <w:p w14:paraId="5A0E5911" w14:textId="77777777" w:rsidR="00AE3F31" w:rsidRPr="0066114A" w:rsidRDefault="00AE3F31" w:rsidP="00AE3F31">
      <w:pPr>
        <w:spacing w:after="0" w:line="240" w:lineRule="auto"/>
        <w:rPr>
          <w:rFonts w:cstheme="minorHAnsi"/>
        </w:rPr>
      </w:pPr>
      <w:r w:rsidRPr="0066114A">
        <w:rPr>
          <w:rFonts w:cstheme="minorHAnsi"/>
        </w:rPr>
        <w:t xml:space="preserve">In deze opsomming wordt in de eerste drie elementen telkens een werkwoord gebruikt, maar in de vierde een zelfstandig naamwoord. </w:t>
      </w:r>
    </w:p>
    <w:p w14:paraId="18B9F297" w14:textId="737BD7A2" w:rsidR="00AE3F31" w:rsidRDefault="00AE3F31">
      <w:pPr>
        <w:pStyle w:val="Tekstopmerking"/>
      </w:pPr>
    </w:p>
  </w:comment>
  <w:comment w:id="57" w:author="Caroline Simon" w:date="2022-04-17T13:42:00Z" w:initials="CS">
    <w:p w14:paraId="771C626A" w14:textId="77777777" w:rsidR="00636CCE" w:rsidRPr="008136CA" w:rsidRDefault="00636CCE" w:rsidP="00636CCE">
      <w:pPr>
        <w:pStyle w:val="Kop4"/>
        <w:numPr>
          <w:ilvl w:val="0"/>
          <w:numId w:val="25"/>
        </w:numPr>
      </w:pPr>
      <w:r>
        <w:rPr>
          <w:rStyle w:val="Verwijzingopmerking"/>
        </w:rPr>
        <w:annotationRef/>
      </w:r>
      <w:bookmarkStart w:id="58" w:name="_Hlk57660611"/>
      <w:r w:rsidRPr="008136CA">
        <w:t>Schrijf onpersoonlijk en objectief: spreek de lezer niet aan</w:t>
      </w:r>
    </w:p>
    <w:bookmarkEnd w:id="58"/>
    <w:p w14:paraId="16F8737F" w14:textId="77777777" w:rsidR="00636CCE" w:rsidRPr="0066114A" w:rsidRDefault="00636CCE" w:rsidP="00636CCE">
      <w:pPr>
        <w:pStyle w:val="Normaalweb"/>
        <w:shd w:val="clear" w:color="auto" w:fill="FFFFFF"/>
        <w:jc w:val="both"/>
        <w:rPr>
          <w:rFonts w:asciiTheme="minorHAnsi" w:hAnsiTheme="minorHAnsi" w:cstheme="minorHAnsi"/>
          <w:bCs/>
          <w:color w:val="000000"/>
          <w:sz w:val="22"/>
          <w:szCs w:val="22"/>
        </w:rPr>
      </w:pPr>
      <w:r w:rsidRPr="0066114A">
        <w:rPr>
          <w:rStyle w:val="Zwaar"/>
          <w:rFonts w:asciiTheme="minorHAnsi" w:hAnsiTheme="minorHAnsi" w:cstheme="minorHAnsi"/>
          <w:b w:val="0"/>
          <w:color w:val="000000"/>
          <w:szCs w:val="22"/>
        </w:rPr>
        <w:t xml:space="preserve">Een academische tekst vraagt om een wetenschappelijke en objectieve schrijfstijl. </w:t>
      </w:r>
      <w:r w:rsidRPr="0066114A">
        <w:rPr>
          <w:rFonts w:asciiTheme="minorHAnsi" w:hAnsiTheme="minorHAnsi" w:cstheme="minorHAnsi"/>
          <w:sz w:val="22"/>
          <w:szCs w:val="22"/>
        </w:rPr>
        <w:t>Vermijd dus het gebruik van ik/mijn/we/u!</w:t>
      </w:r>
    </w:p>
    <w:p w14:paraId="547393B2" w14:textId="77777777" w:rsidR="00636CCE" w:rsidRPr="0066114A" w:rsidRDefault="00636CCE" w:rsidP="00636CCE">
      <w:pPr>
        <w:spacing w:after="0" w:line="240" w:lineRule="auto"/>
        <w:jc w:val="both"/>
        <w:rPr>
          <w:rFonts w:cstheme="minorHAnsi"/>
        </w:rPr>
      </w:pPr>
    </w:p>
    <w:p w14:paraId="70F5F538" w14:textId="77777777" w:rsidR="00636CCE" w:rsidRPr="0066114A" w:rsidRDefault="00636CCE" w:rsidP="00636CCE">
      <w:pPr>
        <w:spacing w:after="0" w:line="240" w:lineRule="auto"/>
        <w:jc w:val="both"/>
        <w:rPr>
          <w:rFonts w:cstheme="minorHAnsi"/>
        </w:rPr>
      </w:pPr>
      <w:r w:rsidRPr="0066114A">
        <w:rPr>
          <w:rFonts w:cstheme="minorHAnsi"/>
        </w:rPr>
        <w:t xml:space="preserve">In een academische tekst spreekt je lezer niet aan. </w:t>
      </w:r>
    </w:p>
    <w:p w14:paraId="26CD5237" w14:textId="77777777" w:rsidR="00636CCE" w:rsidRPr="0066114A" w:rsidRDefault="00636CCE" w:rsidP="00636CCE">
      <w:pPr>
        <w:spacing w:after="0" w:line="240" w:lineRule="auto"/>
        <w:jc w:val="both"/>
        <w:rPr>
          <w:rFonts w:cstheme="minorHAnsi"/>
        </w:rPr>
      </w:pPr>
    </w:p>
    <w:p w14:paraId="2DD7DEF9" w14:textId="77777777" w:rsidR="00636CCE" w:rsidRPr="0066114A" w:rsidRDefault="00636CCE" w:rsidP="00636CCE">
      <w:pPr>
        <w:spacing w:after="0" w:line="240" w:lineRule="auto"/>
        <w:jc w:val="both"/>
        <w:rPr>
          <w:rFonts w:cstheme="minorHAnsi"/>
        </w:rPr>
      </w:pPr>
      <w:r w:rsidRPr="0066114A">
        <w:rPr>
          <w:rFonts w:cstheme="minorHAnsi"/>
        </w:rPr>
        <w:t xml:space="preserve">Ook de schrijver van een academische tekst blijft op de achtergrond. </w:t>
      </w:r>
    </w:p>
    <w:p w14:paraId="4D91CBE0" w14:textId="77777777" w:rsidR="00636CCE" w:rsidRPr="0066114A" w:rsidRDefault="00636CCE" w:rsidP="00636CCE">
      <w:pPr>
        <w:spacing w:after="0" w:line="240" w:lineRule="auto"/>
        <w:jc w:val="both"/>
        <w:rPr>
          <w:rFonts w:cstheme="minorHAnsi"/>
        </w:rPr>
      </w:pPr>
    </w:p>
    <w:p w14:paraId="6D472CE9" w14:textId="77777777" w:rsidR="00636CCE" w:rsidRPr="0066114A" w:rsidRDefault="00636CCE" w:rsidP="00636CCE">
      <w:pPr>
        <w:spacing w:after="0" w:line="240" w:lineRule="auto"/>
        <w:jc w:val="both"/>
        <w:rPr>
          <w:rFonts w:cstheme="minorHAnsi"/>
        </w:rPr>
      </w:pPr>
      <w:r w:rsidRPr="0066114A">
        <w:rPr>
          <w:rFonts w:cstheme="minorHAnsi"/>
        </w:rPr>
        <w:t xml:space="preserve">Schrijf dus niet: </w:t>
      </w:r>
    </w:p>
    <w:p w14:paraId="5E92CCFF" w14:textId="77777777" w:rsidR="00636CCE" w:rsidRPr="0066114A" w:rsidRDefault="00636CCE" w:rsidP="00636CCE">
      <w:pPr>
        <w:spacing w:after="0" w:line="240" w:lineRule="auto"/>
        <w:jc w:val="both"/>
      </w:pPr>
      <w:r w:rsidRPr="0066114A">
        <w:t>*Voordat ik de verschillende onderzochte OCR-tools uitleg, geef ik eerst meer informatie over hoe OCR specifiek werkt.</w:t>
      </w:r>
    </w:p>
    <w:p w14:paraId="40CF3145" w14:textId="77777777" w:rsidR="00636CCE" w:rsidRPr="0066114A" w:rsidRDefault="00636CCE" w:rsidP="00636CCE">
      <w:pPr>
        <w:spacing w:after="0" w:line="240" w:lineRule="auto"/>
        <w:jc w:val="both"/>
        <w:rPr>
          <w:rStyle w:val="Nadruk"/>
          <w:i w:val="0"/>
          <w:iCs w:val="0"/>
        </w:rPr>
      </w:pPr>
      <w:r w:rsidRPr="0066114A">
        <w:rPr>
          <w:i/>
          <w:iCs/>
        </w:rPr>
        <w:t xml:space="preserve">* </w:t>
      </w:r>
      <w:r w:rsidRPr="0066114A">
        <w:rPr>
          <w:rStyle w:val="Nadruk"/>
          <w:i w:val="0"/>
          <w:iCs w:val="0"/>
        </w:rPr>
        <w:t>In dit hoofdstuk bespreek ik de methode van het onderzoek.</w:t>
      </w:r>
    </w:p>
    <w:p w14:paraId="67A20DB7" w14:textId="77777777" w:rsidR="00636CCE" w:rsidRPr="0066114A" w:rsidRDefault="00636CCE" w:rsidP="00636CCE">
      <w:pPr>
        <w:pStyle w:val="Normaalweb"/>
        <w:jc w:val="both"/>
        <w:rPr>
          <w:rFonts w:asciiTheme="minorHAnsi" w:hAnsiTheme="minorHAnsi" w:cstheme="minorHAnsi"/>
          <w:sz w:val="22"/>
          <w:szCs w:val="22"/>
        </w:rPr>
      </w:pPr>
      <w:r w:rsidRPr="0066114A">
        <w:rPr>
          <w:rStyle w:val="Nadruk"/>
          <w:rFonts w:asciiTheme="minorHAnsi" w:hAnsiTheme="minorHAnsi" w:cstheme="minorHAnsi"/>
          <w:i w:val="0"/>
          <w:iCs w:val="0"/>
          <w:sz w:val="22"/>
          <w:szCs w:val="22"/>
        </w:rPr>
        <w:t>*</w:t>
      </w:r>
      <w:r w:rsidRPr="0066114A">
        <w:rPr>
          <w:rFonts w:asciiTheme="minorHAnsi" w:hAnsiTheme="minorHAnsi" w:cstheme="minorHAnsi"/>
          <w:sz w:val="22"/>
          <w:szCs w:val="22"/>
        </w:rPr>
        <w:t xml:space="preserve"> In figuur 1 ziet u de verschillen tussen een VM en een Docker-container. (= lezer aanspreken)</w:t>
      </w:r>
    </w:p>
    <w:p w14:paraId="4EF503AA" w14:textId="77777777" w:rsidR="00636CCE" w:rsidRPr="0066114A" w:rsidRDefault="00636CCE" w:rsidP="00636CCE">
      <w:pPr>
        <w:pStyle w:val="Normaalweb"/>
        <w:jc w:val="both"/>
        <w:rPr>
          <w:rFonts w:asciiTheme="minorHAnsi" w:hAnsiTheme="minorHAnsi" w:cstheme="minorHAnsi"/>
          <w:sz w:val="22"/>
          <w:szCs w:val="22"/>
        </w:rPr>
      </w:pPr>
      <w:r w:rsidRPr="0066114A">
        <w:rPr>
          <w:rFonts w:asciiTheme="minorHAnsi" w:hAnsiTheme="minorHAnsi" w:cstheme="minorHAnsi"/>
          <w:sz w:val="22"/>
          <w:szCs w:val="22"/>
        </w:rPr>
        <w:t>* Om meerdere TMP006 sensoren op één i²C-bus te gebruiken moet je ervoor zorgen dat elke sensor een eigen adres heeft. (= lezer aanspreken)</w:t>
      </w:r>
    </w:p>
    <w:p w14:paraId="289A76F6" w14:textId="77777777" w:rsidR="00636CCE" w:rsidRPr="0066114A" w:rsidRDefault="00636CCE" w:rsidP="00636CCE">
      <w:pPr>
        <w:spacing w:after="0" w:line="240" w:lineRule="auto"/>
        <w:jc w:val="both"/>
        <w:rPr>
          <w:rFonts w:cstheme="minorHAnsi"/>
        </w:rPr>
      </w:pPr>
    </w:p>
    <w:p w14:paraId="48D28BEA" w14:textId="77777777" w:rsidR="00636CCE" w:rsidRPr="0066114A" w:rsidRDefault="00636CCE" w:rsidP="00636CCE">
      <w:pPr>
        <w:spacing w:after="0" w:line="240" w:lineRule="auto"/>
        <w:jc w:val="both"/>
        <w:rPr>
          <w:rFonts w:cstheme="minorHAnsi"/>
        </w:rPr>
      </w:pPr>
      <w:r w:rsidRPr="0066114A">
        <w:rPr>
          <w:rFonts w:cstheme="minorHAnsi"/>
        </w:rPr>
        <w:t xml:space="preserve">Maar wel: </w:t>
      </w:r>
    </w:p>
    <w:p w14:paraId="504E73F6" w14:textId="77777777" w:rsidR="00636CCE" w:rsidRPr="0066114A" w:rsidRDefault="00636CCE" w:rsidP="00636CCE">
      <w:pPr>
        <w:spacing w:after="0" w:line="240" w:lineRule="auto"/>
        <w:jc w:val="both"/>
        <w:rPr>
          <w:rFonts w:cstheme="minorHAnsi"/>
        </w:rPr>
      </w:pPr>
      <w:r w:rsidRPr="0066114A">
        <w:rPr>
          <w:rFonts w:cstheme="minorHAnsi"/>
        </w:rPr>
        <w:t xml:space="preserve">Deel 1 bespreekt de specifieke werking van OCR. Daarna worden de verschillende onderzochte OCR-tools toegelicht. </w:t>
      </w:r>
    </w:p>
    <w:p w14:paraId="6CC38A0B" w14:textId="77777777" w:rsidR="00636CCE" w:rsidRPr="0066114A" w:rsidRDefault="00636CCE" w:rsidP="00636CCE">
      <w:pPr>
        <w:spacing w:after="0" w:line="240" w:lineRule="auto"/>
        <w:jc w:val="both"/>
        <w:rPr>
          <w:rFonts w:cstheme="minorHAnsi"/>
        </w:rPr>
      </w:pPr>
      <w:r w:rsidRPr="0066114A">
        <w:rPr>
          <w:rFonts w:cstheme="minorHAnsi"/>
        </w:rPr>
        <w:t xml:space="preserve">Dit hoofdstuk focust op de methode van het onderzoek. </w:t>
      </w:r>
    </w:p>
    <w:p w14:paraId="2493B47F" w14:textId="77777777" w:rsidR="00636CCE" w:rsidRPr="0066114A" w:rsidRDefault="00636CCE" w:rsidP="00636CCE">
      <w:pPr>
        <w:spacing w:after="0" w:line="240" w:lineRule="auto"/>
        <w:jc w:val="both"/>
        <w:rPr>
          <w:rFonts w:cstheme="minorHAnsi"/>
        </w:rPr>
      </w:pPr>
      <w:r w:rsidRPr="0066114A">
        <w:rPr>
          <w:rFonts w:cstheme="minorHAnsi"/>
        </w:rPr>
        <w:t xml:space="preserve">Figuur 1 geeft de verschillen tussen een VM en een Docker-container weer. </w:t>
      </w:r>
    </w:p>
    <w:p w14:paraId="51802036" w14:textId="77777777" w:rsidR="00636CCE" w:rsidRPr="0066114A" w:rsidRDefault="00636CCE" w:rsidP="00636CCE">
      <w:pPr>
        <w:spacing w:after="0" w:line="240" w:lineRule="auto"/>
        <w:jc w:val="both"/>
        <w:rPr>
          <w:rFonts w:cstheme="minorHAnsi"/>
        </w:rPr>
      </w:pPr>
      <w:r w:rsidRPr="0066114A">
        <w:rPr>
          <w:rFonts w:cstheme="minorHAnsi"/>
        </w:rPr>
        <w:t>Om meerdere TMP006 sensoren op één i²C-bus te gebruiken is het belangrijk dat elke sensor een eigen adres heeft.</w:t>
      </w:r>
    </w:p>
    <w:p w14:paraId="3B609AAC" w14:textId="77777777" w:rsidR="00636CCE" w:rsidRPr="0066114A" w:rsidRDefault="00636CCE" w:rsidP="00636CCE">
      <w:pPr>
        <w:spacing w:after="0" w:line="240" w:lineRule="auto"/>
        <w:jc w:val="both"/>
        <w:rPr>
          <w:rFonts w:cstheme="minorHAnsi"/>
        </w:rPr>
      </w:pPr>
    </w:p>
    <w:p w14:paraId="041A9746" w14:textId="77777777" w:rsidR="00636CCE" w:rsidRPr="0066114A" w:rsidRDefault="00636CCE" w:rsidP="00636CCE">
      <w:pPr>
        <w:spacing w:after="0" w:line="240" w:lineRule="auto"/>
        <w:jc w:val="both"/>
        <w:rPr>
          <w:rFonts w:cstheme="minorHAnsi"/>
        </w:rPr>
      </w:pPr>
      <w:r w:rsidRPr="0066114A">
        <w:rPr>
          <w:rFonts w:cstheme="minorHAnsi"/>
        </w:rPr>
        <w:t xml:space="preserve">Enkel in een reflectie mag je de ik-vorm gebruiken. Maar ook daar probeer je dit best te beperken en alternatieven te gebruiken. </w:t>
      </w:r>
    </w:p>
    <w:p w14:paraId="0B2A034B" w14:textId="77777777" w:rsidR="00636CCE" w:rsidRPr="0066114A" w:rsidRDefault="00636CCE" w:rsidP="00636CCE">
      <w:pPr>
        <w:spacing w:after="0" w:line="240" w:lineRule="auto"/>
        <w:jc w:val="both"/>
        <w:rPr>
          <w:rFonts w:cstheme="minorHAnsi"/>
        </w:rPr>
      </w:pPr>
    </w:p>
    <w:p w14:paraId="65CD03D3" w14:textId="77777777" w:rsidR="00636CCE" w:rsidRPr="0066114A" w:rsidRDefault="00636CCE" w:rsidP="00636CCE">
      <w:r w:rsidRPr="0066114A">
        <w:rPr>
          <w:highlight w:val="green"/>
        </w:rPr>
        <w:sym w:font="Wingdings" w:char="F0E0"/>
      </w:r>
      <w:r w:rsidRPr="0066114A">
        <w:rPr>
          <w:highlight w:val="green"/>
        </w:rPr>
        <w:t xml:space="preserve"> groen</w:t>
      </w:r>
      <w:r w:rsidRPr="0066114A">
        <w:t xml:space="preserve"> gemarkeerd</w:t>
      </w:r>
    </w:p>
    <w:p w14:paraId="3D5FC17A" w14:textId="05189C9C" w:rsidR="00636CCE" w:rsidRDefault="00636CCE">
      <w:pPr>
        <w:pStyle w:val="Tekstopmerking"/>
      </w:pPr>
    </w:p>
  </w:comment>
  <w:comment w:id="89" w:author="Caroline Simon" w:date="2022-04-17T13:49:00Z" w:initials="CS">
    <w:p w14:paraId="62D2A27F" w14:textId="77777777" w:rsidR="006F72C0" w:rsidRPr="008136CA" w:rsidRDefault="006F72C0" w:rsidP="006F72C0">
      <w:pPr>
        <w:pStyle w:val="Kop4"/>
        <w:numPr>
          <w:ilvl w:val="0"/>
          <w:numId w:val="26"/>
        </w:numPr>
      </w:pPr>
      <w:r>
        <w:rPr>
          <w:rStyle w:val="Verwijzingopmerking"/>
        </w:rPr>
        <w:annotationRef/>
      </w:r>
      <w:bookmarkStart w:id="90" w:name="_Hlk72489016"/>
      <w:bookmarkStart w:id="91" w:name="_Hlk98590045"/>
      <w:r w:rsidRPr="008136CA">
        <w:t>Samenstellingen eigennamen</w:t>
      </w:r>
    </w:p>
    <w:p w14:paraId="45B0DB39" w14:textId="77777777" w:rsidR="006F72C0" w:rsidRPr="0066114A" w:rsidRDefault="006F72C0" w:rsidP="006F72C0">
      <w:pPr>
        <w:pStyle w:val="Normaalweb"/>
        <w:rPr>
          <w:rFonts w:asciiTheme="minorHAnsi" w:hAnsiTheme="minorHAnsi" w:cstheme="minorHAnsi"/>
          <w:sz w:val="22"/>
          <w:szCs w:val="22"/>
        </w:rPr>
      </w:pPr>
      <w:r w:rsidRPr="0066114A">
        <w:rPr>
          <w:rFonts w:asciiTheme="minorHAnsi" w:hAnsiTheme="minorHAnsi" w:cstheme="minorHAnsi"/>
          <w:sz w:val="22"/>
          <w:szCs w:val="22"/>
        </w:rPr>
        <w:t>We schrijven samenstellingen die met een eendelige naam beginnen als één woord. Ze kunnen een koppelteken krijgen om de naam beter uit de verf te laten komen. Bij een merknaam wordt vaak een koppelteken gezet.</w:t>
      </w:r>
    </w:p>
    <w:p w14:paraId="2CD6F891" w14:textId="77777777" w:rsidR="006F72C0" w:rsidRPr="0066114A" w:rsidRDefault="006F72C0" w:rsidP="006F72C0">
      <w:pPr>
        <w:pStyle w:val="Normaalweb"/>
        <w:rPr>
          <w:rFonts w:asciiTheme="minorHAnsi" w:hAnsiTheme="minorHAnsi" w:cstheme="minorHAnsi"/>
          <w:sz w:val="22"/>
          <w:szCs w:val="22"/>
        </w:rPr>
      </w:pPr>
      <w:r w:rsidRPr="0066114A">
        <w:rPr>
          <w:rFonts w:asciiTheme="minorHAnsi" w:hAnsiTheme="minorHAnsi" w:cstheme="minorHAnsi"/>
          <w:sz w:val="22"/>
          <w:szCs w:val="22"/>
        </w:rPr>
        <w:t>Bijv. Michelinster OF Michelin-ster, Belgacom-gids, Duracell-batterijen</w:t>
      </w:r>
    </w:p>
    <w:p w14:paraId="4E0AAADE" w14:textId="77777777" w:rsidR="006F72C0" w:rsidRPr="0066114A" w:rsidRDefault="006F72C0" w:rsidP="006F72C0">
      <w:pPr>
        <w:pStyle w:val="Tekstopmerking"/>
        <w:rPr>
          <w:rFonts w:cstheme="minorHAnsi"/>
          <w:sz w:val="22"/>
          <w:szCs w:val="22"/>
        </w:rPr>
      </w:pPr>
      <w:r w:rsidRPr="0066114A">
        <w:rPr>
          <w:rFonts w:cstheme="minorHAnsi"/>
          <w:sz w:val="22"/>
          <w:szCs w:val="22"/>
        </w:rPr>
        <w:t xml:space="preserve">Pas dit </w:t>
      </w:r>
      <w:r w:rsidRPr="0066114A">
        <w:rPr>
          <w:rFonts w:cstheme="minorHAnsi"/>
          <w:b/>
          <w:sz w:val="22"/>
          <w:szCs w:val="22"/>
        </w:rPr>
        <w:t>consequent</w:t>
      </w:r>
      <w:r w:rsidRPr="0066114A">
        <w:rPr>
          <w:rFonts w:cstheme="minorHAnsi"/>
          <w:sz w:val="22"/>
          <w:szCs w:val="22"/>
        </w:rPr>
        <w:t xml:space="preserve"> toe! </w:t>
      </w:r>
    </w:p>
    <w:bookmarkEnd w:id="90"/>
    <w:p w14:paraId="0A49D879" w14:textId="77777777" w:rsidR="006F72C0" w:rsidRPr="0066114A" w:rsidRDefault="006F72C0" w:rsidP="006F72C0">
      <w:pPr>
        <w:pStyle w:val="Tekstopmerking"/>
        <w:rPr>
          <w:rFonts w:cstheme="minorHAnsi"/>
          <w:sz w:val="22"/>
          <w:szCs w:val="22"/>
        </w:rPr>
      </w:pPr>
      <w:r w:rsidRPr="0066114A">
        <w:rPr>
          <w:rFonts w:cstheme="minorHAnsi"/>
          <w:sz w:val="22"/>
          <w:szCs w:val="22"/>
          <w:highlight w:val="yellow"/>
        </w:rPr>
        <w:sym w:font="Wingdings" w:char="F0E0"/>
      </w:r>
      <w:r w:rsidRPr="0066114A">
        <w:rPr>
          <w:rFonts w:cstheme="minorHAnsi"/>
          <w:sz w:val="22"/>
          <w:szCs w:val="22"/>
          <w:highlight w:val="yellow"/>
        </w:rPr>
        <w:t xml:space="preserve"> geel</w:t>
      </w:r>
      <w:r w:rsidRPr="0066114A">
        <w:rPr>
          <w:rFonts w:cstheme="minorHAnsi"/>
          <w:sz w:val="22"/>
          <w:szCs w:val="22"/>
        </w:rPr>
        <w:t xml:space="preserve"> gemarkeerd</w:t>
      </w:r>
    </w:p>
    <w:bookmarkEnd w:id="91"/>
    <w:p w14:paraId="50809CA5" w14:textId="4E025AEB" w:rsidR="006F72C0" w:rsidRDefault="006F72C0">
      <w:pPr>
        <w:pStyle w:val="Tekstopmerking"/>
      </w:pPr>
    </w:p>
  </w:comment>
  <w:comment w:id="95" w:author="Caroline Simon" w:date="2022-04-17T13:51:00Z" w:initials="CS">
    <w:p w14:paraId="02FA3E92" w14:textId="301AAC15" w:rsidR="00FB792D" w:rsidRDefault="00FB792D">
      <w:pPr>
        <w:pStyle w:val="Tekstopmerking"/>
      </w:pPr>
      <w:r>
        <w:rPr>
          <w:rStyle w:val="Verwijzingopmerking"/>
        </w:rPr>
        <w:annotationRef/>
      </w:r>
      <w:r>
        <w:t xml:space="preserve">Misschien begrijp ik het verkeerd, maar dit lijkt een soort ‘tongue in cheek’. Niet echt neutraal dus. Heeft sowieso iets meer duiding nodig. </w:t>
      </w:r>
    </w:p>
  </w:comment>
  <w:comment w:id="98" w:author="Caroline Simon" w:date="2022-04-17T13:53:00Z" w:initials="CS">
    <w:p w14:paraId="0A485E79" w14:textId="7CDF46C6" w:rsidR="00FB792D" w:rsidRDefault="00FB792D">
      <w:pPr>
        <w:pStyle w:val="Tekstopmerking"/>
      </w:pPr>
      <w:r>
        <w:rPr>
          <w:rStyle w:val="Verwijzingopmerking"/>
        </w:rPr>
        <w:annotationRef/>
      </w:r>
      <w:r>
        <w:t>Staat in woordenlijst en hoeft dus niet cursief.</w:t>
      </w:r>
    </w:p>
  </w:comment>
  <w:comment w:id="101" w:author="Caroline Simon" w:date="2022-04-17T13:53:00Z" w:initials="CS">
    <w:p w14:paraId="1CAB1809" w14:textId="74B4918B" w:rsidR="00FB792D" w:rsidRDefault="00FB792D">
      <w:pPr>
        <w:pStyle w:val="Tekstopmerking"/>
      </w:pPr>
      <w:r>
        <w:rPr>
          <w:rStyle w:val="Verwijzingopmerking"/>
        </w:rPr>
        <w:annotationRef/>
      </w:r>
      <w:r>
        <w:t xml:space="preserve">Als je twee voordelen opsomt, is ‘tal van’ misschien toch wel wat sterk. </w:t>
      </w:r>
    </w:p>
  </w:comment>
  <w:comment w:id="111" w:author="Caroline Simon" w:date="2022-04-17T13:56:00Z" w:initials="CS">
    <w:p w14:paraId="21BF7268" w14:textId="136BDDEB" w:rsidR="00731C98" w:rsidRDefault="00731C98">
      <w:pPr>
        <w:pStyle w:val="Tekstopmerking"/>
      </w:pPr>
      <w:r>
        <w:rPr>
          <w:rStyle w:val="Verwijzingopmerking"/>
        </w:rPr>
        <w:annotationRef/>
      </w:r>
      <w:hyperlink r:id="rId10" w:history="1">
        <w:r w:rsidRPr="00874BB1">
          <w:rPr>
            <w:rStyle w:val="Hyperlink"/>
          </w:rPr>
          <w:t>https://woordenlijst.org/#/?q=te%20allen%20tijde</w:t>
        </w:r>
      </w:hyperlink>
    </w:p>
    <w:p w14:paraId="311D597E" w14:textId="409EA8D3" w:rsidR="00731C98" w:rsidRDefault="00731C98">
      <w:pPr>
        <w:pStyle w:val="Tekstopmerking"/>
      </w:pPr>
    </w:p>
  </w:comment>
  <w:comment w:id="113" w:author="Caroline Simon" w:date="2022-04-17T13:56:00Z" w:initials="CS">
    <w:p w14:paraId="5264D42A" w14:textId="77777777" w:rsidR="00B96DBF" w:rsidRPr="008136CA" w:rsidRDefault="00B96DBF" w:rsidP="00B96DBF">
      <w:pPr>
        <w:pStyle w:val="Kop4"/>
        <w:numPr>
          <w:ilvl w:val="0"/>
          <w:numId w:val="27"/>
        </w:numPr>
      </w:pPr>
      <w:r>
        <w:rPr>
          <w:rStyle w:val="Verwijzingopmerking"/>
        </w:rPr>
        <w:annotationRef/>
      </w:r>
      <w:bookmarkStart w:id="114" w:name="_Hlk72485372"/>
      <w:r w:rsidRPr="008136CA">
        <w:t>Cijfers en getallen</w:t>
      </w:r>
    </w:p>
    <w:p w14:paraId="012C27AD" w14:textId="77777777" w:rsidR="00B96DBF" w:rsidRPr="0066114A" w:rsidRDefault="00B96DBF" w:rsidP="00B96DBF">
      <w:pPr>
        <w:pStyle w:val="Geenafstand"/>
        <w:rPr>
          <w:rFonts w:cstheme="minorHAnsi"/>
          <w:lang w:eastAsia="nl-BE"/>
        </w:rPr>
      </w:pPr>
      <w:r w:rsidRPr="0066114A">
        <w:rPr>
          <w:rFonts w:cstheme="minorHAnsi"/>
          <w:lang w:eastAsia="nl-BE"/>
        </w:rPr>
        <w:t>De vuistregel is dat we in lopende tekst de getallen onder de twintig, de tientallen en de ronde getallen daarboven in letters schrijven. De andere getallen schrijven we doorgaans in cijfers. Bij ‘miljoen’ en ‘miljard’ zijn combinaties van cijfers en woorden mogelijk.</w:t>
      </w:r>
    </w:p>
    <w:p w14:paraId="15FAD837" w14:textId="77777777" w:rsidR="00B96DBF" w:rsidRPr="0066114A" w:rsidRDefault="00B96DBF" w:rsidP="00B96DBF">
      <w:pPr>
        <w:pStyle w:val="Geenafstand"/>
        <w:rPr>
          <w:rFonts w:cstheme="minorHAnsi"/>
          <w:lang w:eastAsia="nl-BE"/>
        </w:rPr>
      </w:pPr>
      <w:r w:rsidRPr="0066114A">
        <w:rPr>
          <w:rFonts w:cstheme="minorHAnsi"/>
          <w:lang w:eastAsia="nl-BE"/>
        </w:rPr>
        <w:t xml:space="preserve">Bijv. </w:t>
      </w:r>
    </w:p>
    <w:p w14:paraId="53456A95" w14:textId="77777777" w:rsidR="00B96DBF" w:rsidRPr="0066114A" w:rsidRDefault="00B96DBF" w:rsidP="00B96DBF">
      <w:pPr>
        <w:pStyle w:val="Geenafstand"/>
        <w:rPr>
          <w:rFonts w:cstheme="minorHAnsi"/>
          <w:lang w:eastAsia="nl-BE"/>
        </w:rPr>
      </w:pPr>
      <w:r w:rsidRPr="0066114A">
        <w:rPr>
          <w:rFonts w:cstheme="minorHAnsi"/>
          <w:lang w:eastAsia="nl-BE"/>
        </w:rPr>
        <w:t>een, dertiende, twintig, vijftig, honderdste, zeshonderd, duizend, zestienhonderd, achttienduizend, honderdduizend, miljoen, miljard</w:t>
      </w:r>
    </w:p>
    <w:p w14:paraId="2916A8BD" w14:textId="77777777" w:rsidR="00B96DBF" w:rsidRPr="0066114A" w:rsidRDefault="00B96DBF" w:rsidP="00B96DBF">
      <w:pPr>
        <w:pStyle w:val="Geenafstand"/>
        <w:rPr>
          <w:rFonts w:cstheme="minorHAnsi"/>
          <w:lang w:eastAsia="nl-BE"/>
        </w:rPr>
      </w:pPr>
      <w:r w:rsidRPr="0066114A">
        <w:rPr>
          <w:rFonts w:cstheme="minorHAnsi"/>
          <w:lang w:eastAsia="nl-BE"/>
        </w:rPr>
        <w:t>28, 65, 108, 6354, 92 872</w:t>
      </w:r>
    </w:p>
    <w:p w14:paraId="65542B48" w14:textId="77777777" w:rsidR="00B96DBF" w:rsidRPr="0066114A" w:rsidRDefault="00B96DBF" w:rsidP="00B96DBF">
      <w:pPr>
        <w:pStyle w:val="Geenafstand"/>
        <w:rPr>
          <w:rFonts w:cstheme="minorHAnsi"/>
          <w:lang w:eastAsia="nl-BE"/>
        </w:rPr>
      </w:pPr>
      <w:r w:rsidRPr="0066114A">
        <w:rPr>
          <w:rFonts w:cstheme="minorHAnsi"/>
          <w:lang w:eastAsia="nl-BE"/>
        </w:rPr>
        <w:t>11 miljoen Belgen, 7 miljard mensen</w:t>
      </w:r>
    </w:p>
    <w:p w14:paraId="690D5414" w14:textId="77777777" w:rsidR="00B96DBF" w:rsidRPr="0066114A" w:rsidRDefault="00B96DBF" w:rsidP="00B96DBF">
      <w:pPr>
        <w:pStyle w:val="Geenafstand"/>
        <w:rPr>
          <w:rFonts w:cstheme="minorHAnsi"/>
          <w:lang w:eastAsia="nl-BE"/>
        </w:rPr>
      </w:pPr>
    </w:p>
    <w:p w14:paraId="3F5F64D3" w14:textId="77777777" w:rsidR="00B96DBF" w:rsidRPr="0066114A" w:rsidRDefault="00B96DBF" w:rsidP="00B96DBF">
      <w:pPr>
        <w:pStyle w:val="Geenafstand"/>
        <w:rPr>
          <w:rFonts w:cstheme="minorHAnsi"/>
          <w:lang w:eastAsia="nl-BE"/>
        </w:rPr>
      </w:pPr>
      <w:r w:rsidRPr="0066114A">
        <w:rPr>
          <w:rFonts w:cstheme="minorHAnsi"/>
          <w:lang w:eastAsia="nl-BE"/>
        </w:rPr>
        <w:t>In enkele gevallen wordt van de vuistregel afgeweken. Zo schrijven we getallen in cijfers als het gaat om exacte gegevens, zoals maten, gewichten, temperaturen en data.</w:t>
      </w:r>
    </w:p>
    <w:p w14:paraId="49ABB929" w14:textId="77777777" w:rsidR="00B96DBF" w:rsidRPr="0066114A" w:rsidRDefault="00B96DBF" w:rsidP="00B96DBF">
      <w:pPr>
        <w:pStyle w:val="Geenafstand"/>
        <w:rPr>
          <w:rFonts w:cstheme="minorHAnsi"/>
          <w:lang w:eastAsia="nl-BE"/>
        </w:rPr>
      </w:pPr>
      <w:r w:rsidRPr="0066114A">
        <w:rPr>
          <w:rFonts w:cstheme="minorHAnsi"/>
          <w:lang w:eastAsia="nl-BE"/>
        </w:rPr>
        <w:t xml:space="preserve">Bijv. </w:t>
      </w:r>
    </w:p>
    <w:p w14:paraId="5BEB30CF" w14:textId="77777777" w:rsidR="00B96DBF" w:rsidRPr="0066114A" w:rsidRDefault="00B96DBF" w:rsidP="00B96DBF">
      <w:pPr>
        <w:pStyle w:val="Geenafstand"/>
        <w:rPr>
          <w:rFonts w:cstheme="minorHAnsi"/>
          <w:lang w:eastAsia="nl-BE"/>
        </w:rPr>
      </w:pPr>
      <w:r w:rsidRPr="0066114A">
        <w:rPr>
          <w:rFonts w:cstheme="minorHAnsi"/>
          <w:lang w:eastAsia="nl-BE"/>
        </w:rPr>
        <w:t>Ze reed met 30 km/u. naar huis.</w:t>
      </w:r>
    </w:p>
    <w:p w14:paraId="68BC6A03" w14:textId="77777777" w:rsidR="00B96DBF" w:rsidRPr="0066114A" w:rsidRDefault="00B96DBF" w:rsidP="00B96DBF">
      <w:pPr>
        <w:pStyle w:val="Geenafstand"/>
        <w:rPr>
          <w:rFonts w:cstheme="minorHAnsi"/>
          <w:lang w:eastAsia="nl-BE"/>
        </w:rPr>
      </w:pPr>
      <w:r w:rsidRPr="0066114A">
        <w:rPr>
          <w:rFonts w:cstheme="minorHAnsi"/>
          <w:lang w:eastAsia="nl-BE"/>
        </w:rPr>
        <w:t>Hij weegt 80 kg.</w:t>
      </w:r>
    </w:p>
    <w:p w14:paraId="1F3BD5C0" w14:textId="77777777" w:rsidR="00B96DBF" w:rsidRPr="0066114A" w:rsidRDefault="00B96DBF" w:rsidP="00B96DBF">
      <w:pPr>
        <w:pStyle w:val="Geenafstand"/>
        <w:rPr>
          <w:rFonts w:cstheme="minorHAnsi"/>
          <w:lang w:eastAsia="nl-BE"/>
        </w:rPr>
      </w:pPr>
      <w:r w:rsidRPr="0066114A">
        <w:rPr>
          <w:rFonts w:cstheme="minorHAnsi"/>
          <w:lang w:eastAsia="nl-BE"/>
        </w:rPr>
        <w:t>Het is 19 graden buiten.</w:t>
      </w:r>
    </w:p>
    <w:p w14:paraId="5583E65D" w14:textId="77777777" w:rsidR="00B96DBF" w:rsidRPr="0066114A" w:rsidRDefault="00B96DBF" w:rsidP="00B96DBF">
      <w:pPr>
        <w:pStyle w:val="Geenafstand"/>
        <w:rPr>
          <w:rFonts w:cstheme="minorHAnsi"/>
          <w:lang w:eastAsia="nl-BE"/>
        </w:rPr>
      </w:pPr>
      <w:r w:rsidRPr="0066114A">
        <w:rPr>
          <w:rFonts w:cstheme="minorHAnsi"/>
          <w:lang w:eastAsia="nl-BE"/>
        </w:rPr>
        <w:t>Ze is geboren op 12 januari 2005.</w:t>
      </w:r>
    </w:p>
    <w:p w14:paraId="40295FCB" w14:textId="77777777" w:rsidR="00B96DBF" w:rsidRPr="0066114A" w:rsidRDefault="00B96DBF" w:rsidP="00B96DBF">
      <w:pPr>
        <w:pStyle w:val="Geenafstand"/>
        <w:rPr>
          <w:rFonts w:cstheme="minorHAnsi"/>
          <w:lang w:eastAsia="nl-BE"/>
        </w:rPr>
      </w:pPr>
      <w:r w:rsidRPr="0066114A">
        <w:rPr>
          <w:rFonts w:cstheme="minorHAnsi"/>
          <w:lang w:eastAsia="nl-BE"/>
        </w:rPr>
        <w:t>Walter groeide op in de Koperstraat 45.</w:t>
      </w:r>
    </w:p>
    <w:p w14:paraId="0E4CB8B4" w14:textId="77777777" w:rsidR="00B96DBF" w:rsidRPr="0066114A" w:rsidRDefault="00B96DBF" w:rsidP="00B96DBF">
      <w:pPr>
        <w:pStyle w:val="Geenafstand"/>
        <w:rPr>
          <w:rFonts w:cstheme="minorHAnsi"/>
          <w:lang w:eastAsia="nl-BE"/>
        </w:rPr>
      </w:pPr>
    </w:p>
    <w:p w14:paraId="30568F95" w14:textId="77777777" w:rsidR="00B96DBF" w:rsidRPr="0066114A" w:rsidRDefault="00B96DBF" w:rsidP="00B96DBF">
      <w:pPr>
        <w:pStyle w:val="Geenafstand"/>
        <w:rPr>
          <w:rFonts w:cstheme="minorHAnsi"/>
          <w:lang w:eastAsia="nl-BE"/>
        </w:rPr>
      </w:pPr>
      <w:r w:rsidRPr="0066114A">
        <w:rPr>
          <w:rFonts w:cstheme="minorHAnsi"/>
          <w:lang w:eastAsia="nl-BE"/>
        </w:rPr>
        <w:t>Ook als in een zin of alinea getallen in cijfers en getallen in letters door elkaar voorkomen, schrijven we de getallen die met elkaar verband houden, bij voorkeur allemaal in cijfers.</w:t>
      </w:r>
    </w:p>
    <w:p w14:paraId="03CF17D5" w14:textId="77777777" w:rsidR="00B96DBF" w:rsidRPr="0066114A" w:rsidRDefault="00B96DBF" w:rsidP="00B96DBF">
      <w:pPr>
        <w:pStyle w:val="Geenafstand"/>
        <w:rPr>
          <w:rFonts w:cstheme="minorHAnsi"/>
          <w:lang w:eastAsia="nl-BE"/>
        </w:rPr>
      </w:pPr>
      <w:r w:rsidRPr="0066114A">
        <w:rPr>
          <w:rFonts w:cstheme="minorHAnsi"/>
          <w:lang w:eastAsia="nl-BE"/>
        </w:rPr>
        <w:t xml:space="preserve">Bijv. </w:t>
      </w:r>
    </w:p>
    <w:p w14:paraId="3AD1EB8B" w14:textId="77777777" w:rsidR="00B96DBF" w:rsidRPr="0066114A" w:rsidRDefault="00B96DBF" w:rsidP="00B96DBF">
      <w:pPr>
        <w:pStyle w:val="Geenafstand"/>
        <w:rPr>
          <w:rFonts w:cstheme="minorHAnsi"/>
          <w:lang w:eastAsia="nl-BE"/>
        </w:rPr>
      </w:pPr>
      <w:r w:rsidRPr="0066114A">
        <w:rPr>
          <w:rFonts w:cstheme="minorHAnsi"/>
          <w:lang w:eastAsia="nl-BE"/>
        </w:rPr>
        <w:t>Van de 52 eerstejaarsstudenten waren er 20 die hun jaar overdeden.</w:t>
      </w:r>
    </w:p>
    <w:p w14:paraId="224610EF" w14:textId="77777777" w:rsidR="00B96DBF" w:rsidRPr="0066114A" w:rsidRDefault="00B96DBF" w:rsidP="00B96DBF">
      <w:pPr>
        <w:pStyle w:val="Geenafstand"/>
        <w:rPr>
          <w:rFonts w:cstheme="minorHAnsi"/>
        </w:rPr>
      </w:pPr>
    </w:p>
    <w:p w14:paraId="750467B4" w14:textId="77777777" w:rsidR="00B96DBF" w:rsidRPr="0066114A" w:rsidRDefault="00B96DBF" w:rsidP="00B96DBF">
      <w:pPr>
        <w:pStyle w:val="Geenafstand"/>
        <w:rPr>
          <w:rFonts w:cstheme="minorHAnsi"/>
        </w:rPr>
      </w:pPr>
      <w:hyperlink r:id="rId11" w:history="1">
        <w:r w:rsidRPr="0066114A">
          <w:rPr>
            <w:rStyle w:val="Hyperlink"/>
            <w:rFonts w:cstheme="minorHAnsi"/>
          </w:rPr>
          <w:t>https://www.vlaanderen.be/taaladvies/getallen-in-cijfers-of-letters</w:t>
        </w:r>
      </w:hyperlink>
      <w:r w:rsidRPr="0066114A">
        <w:rPr>
          <w:rFonts w:cstheme="minorHAnsi"/>
        </w:rPr>
        <w:t xml:space="preserve"> </w:t>
      </w:r>
    </w:p>
    <w:p w14:paraId="450B5E26" w14:textId="77777777" w:rsidR="00B96DBF" w:rsidRPr="0066114A" w:rsidRDefault="00B96DBF" w:rsidP="00B96DBF">
      <w:pPr>
        <w:pStyle w:val="Geenafstand"/>
        <w:rPr>
          <w:rFonts w:cstheme="minorHAnsi"/>
        </w:rPr>
      </w:pPr>
      <w:hyperlink r:id="rId12" w:history="1">
        <w:r w:rsidRPr="0066114A">
          <w:rPr>
            <w:rStyle w:val="Hyperlink"/>
            <w:rFonts w:cstheme="minorHAnsi"/>
          </w:rPr>
          <w:t>https://onzetaal.nl/taaladvies/getallen-in-letters-of-cijfers/</w:t>
        </w:r>
      </w:hyperlink>
      <w:r w:rsidRPr="0066114A">
        <w:rPr>
          <w:rFonts w:cstheme="minorHAnsi"/>
        </w:rPr>
        <w:t xml:space="preserve"> </w:t>
      </w:r>
    </w:p>
    <w:bookmarkEnd w:id="114"/>
    <w:p w14:paraId="0C9B5B53" w14:textId="6027B816" w:rsidR="00B96DBF" w:rsidRDefault="00B96DBF">
      <w:pPr>
        <w:pStyle w:val="Tekstopmerking"/>
      </w:pPr>
    </w:p>
  </w:comment>
  <w:comment w:id="137" w:author="Caroline Simon" w:date="2022-04-17T14:00:00Z" w:initials="CS">
    <w:p w14:paraId="56467C8D" w14:textId="75968D7E" w:rsidR="00B96DBF" w:rsidRDefault="00B96DBF">
      <w:pPr>
        <w:pStyle w:val="Tekstopmerking"/>
      </w:pPr>
      <w:r>
        <w:rPr>
          <w:rStyle w:val="Verwijzingopmerking"/>
        </w:rPr>
        <w:annotationRef/>
      </w:r>
      <w:r>
        <w:t>Bron 4 is overzichtspagina (inhoudstafel), moet specifieker zijn.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AEA6A0" w15:done="0"/>
  <w15:commentEx w15:paraId="2494E539" w15:done="0"/>
  <w15:commentEx w15:paraId="349ACE62" w15:done="0"/>
  <w15:commentEx w15:paraId="67C4D0EB" w15:done="0"/>
  <w15:commentEx w15:paraId="0BB91ADE" w15:done="0"/>
  <w15:commentEx w15:paraId="0A66BA25" w15:done="0"/>
  <w15:commentEx w15:paraId="7523D70B" w15:done="0"/>
  <w15:commentEx w15:paraId="4D1B4854" w15:done="0"/>
  <w15:commentEx w15:paraId="18B9F297" w15:done="0"/>
  <w15:commentEx w15:paraId="3D5FC17A" w15:done="0"/>
  <w15:commentEx w15:paraId="50809CA5" w15:done="0"/>
  <w15:commentEx w15:paraId="02FA3E92" w15:done="0"/>
  <w15:commentEx w15:paraId="0A485E79" w15:done="0"/>
  <w15:commentEx w15:paraId="1CAB1809" w15:done="0"/>
  <w15:commentEx w15:paraId="311D597E" w15:done="0"/>
  <w15:commentEx w15:paraId="0C9B5B53" w15:done="0"/>
  <w15:commentEx w15:paraId="56467C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693F0" w16cex:dateUtc="2022-04-17T11:26:00Z"/>
  <w16cex:commentExtensible w16cex:durableId="26069472" w16cex:dateUtc="2022-04-17T11:28:00Z"/>
  <w16cex:commentExtensible w16cex:durableId="260694C4" w16cex:dateUtc="2022-04-17T11:29:00Z"/>
  <w16cex:commentExtensible w16cex:durableId="260695A7" w16cex:dateUtc="2022-04-17T11:33:00Z"/>
  <w16cex:commentExtensible w16cex:durableId="26069513" w16cex:dateUtc="2022-04-17T11:30:00Z"/>
  <w16cex:commentExtensible w16cex:durableId="26069540" w16cex:dateUtc="2022-04-17T11:31:00Z"/>
  <w16cex:commentExtensible w16cex:durableId="260695D6" w16cex:dateUtc="2022-04-17T11:34:00Z"/>
  <w16cex:commentExtensible w16cex:durableId="26069630" w16cex:dateUtc="2022-04-17T11:35:00Z"/>
  <w16cex:commentExtensible w16cex:durableId="2606966C" w16cex:dateUtc="2022-04-17T11:36:00Z"/>
  <w16cex:commentExtensible w16cex:durableId="260697D6" w16cex:dateUtc="2022-04-17T11:42:00Z"/>
  <w16cex:commentExtensible w16cex:durableId="26069967" w16cex:dateUtc="2022-04-17T11:49:00Z"/>
  <w16cex:commentExtensible w16cex:durableId="260699E5" w16cex:dateUtc="2022-04-17T11:51:00Z"/>
  <w16cex:commentExtensible w16cex:durableId="26069A47" w16cex:dateUtc="2022-04-17T11:53:00Z"/>
  <w16cex:commentExtensible w16cex:durableId="26069A61" w16cex:dateUtc="2022-04-17T11:53:00Z"/>
  <w16cex:commentExtensible w16cex:durableId="26069B03" w16cex:dateUtc="2022-04-17T11:56:00Z"/>
  <w16cex:commentExtensible w16cex:durableId="26069B1E" w16cex:dateUtc="2022-04-17T11:56:00Z"/>
  <w16cex:commentExtensible w16cex:durableId="26069BED" w16cex:dateUtc="2022-04-17T12: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AEA6A0" w16cid:durableId="260693F0"/>
  <w16cid:commentId w16cid:paraId="2494E539" w16cid:durableId="26069472"/>
  <w16cid:commentId w16cid:paraId="349ACE62" w16cid:durableId="260694C4"/>
  <w16cid:commentId w16cid:paraId="67C4D0EB" w16cid:durableId="260695A7"/>
  <w16cid:commentId w16cid:paraId="0BB91ADE" w16cid:durableId="26069513"/>
  <w16cid:commentId w16cid:paraId="0A66BA25" w16cid:durableId="26069540"/>
  <w16cid:commentId w16cid:paraId="7523D70B" w16cid:durableId="260695D6"/>
  <w16cid:commentId w16cid:paraId="4D1B4854" w16cid:durableId="26069630"/>
  <w16cid:commentId w16cid:paraId="18B9F297" w16cid:durableId="2606966C"/>
  <w16cid:commentId w16cid:paraId="3D5FC17A" w16cid:durableId="260697D6"/>
  <w16cid:commentId w16cid:paraId="50809CA5" w16cid:durableId="26069967"/>
  <w16cid:commentId w16cid:paraId="02FA3E92" w16cid:durableId="260699E5"/>
  <w16cid:commentId w16cid:paraId="0A485E79" w16cid:durableId="26069A47"/>
  <w16cid:commentId w16cid:paraId="1CAB1809" w16cid:durableId="26069A61"/>
  <w16cid:commentId w16cid:paraId="311D597E" w16cid:durableId="26069B03"/>
  <w16cid:commentId w16cid:paraId="0C9B5B53" w16cid:durableId="26069B1E"/>
  <w16cid:commentId w16cid:paraId="56467C8D" w16cid:durableId="26069B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7864D" w14:textId="77777777" w:rsidR="00322F24" w:rsidRDefault="00322F24" w:rsidP="00EC1643">
      <w:pPr>
        <w:spacing w:after="0" w:line="240" w:lineRule="auto"/>
      </w:pPr>
      <w:r>
        <w:separator/>
      </w:r>
    </w:p>
  </w:endnote>
  <w:endnote w:type="continuationSeparator" w:id="0">
    <w:p w14:paraId="36C44F7B" w14:textId="77777777" w:rsidR="00322F24" w:rsidRDefault="00322F24" w:rsidP="00EC1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17C3B" w14:textId="4AEFDBD4" w:rsidR="00C36BA5" w:rsidRDefault="00130384">
    <w:pPr>
      <w:pStyle w:val="Voettekst"/>
    </w:pPr>
    <w:r>
      <w:rPr>
        <w:noProof/>
        <w:lang w:eastAsia="nl-BE"/>
      </w:rPr>
      <mc:AlternateContent>
        <mc:Choice Requires="wps">
          <w:drawing>
            <wp:anchor distT="0" distB="0" distL="114300" distR="114300" simplePos="0" relativeHeight="251667456" behindDoc="0" locked="0" layoutInCell="1" allowOverlap="1" wp14:anchorId="28E50054" wp14:editId="46C2D28E">
              <wp:simplePos x="0" y="0"/>
              <wp:positionH relativeFrom="page">
                <wp:align>right</wp:align>
              </wp:positionH>
              <wp:positionV relativeFrom="paragraph">
                <wp:posOffset>-280035</wp:posOffset>
              </wp:positionV>
              <wp:extent cx="7486650" cy="9525"/>
              <wp:effectExtent l="19050" t="38100" r="38100" b="47625"/>
              <wp:wrapNone/>
              <wp:docPr id="21" name="Rechte verbindingslijn 21"/>
              <wp:cNvGraphicFramePr/>
              <a:graphic xmlns:a="http://schemas.openxmlformats.org/drawingml/2006/main">
                <a:graphicData uri="http://schemas.microsoft.com/office/word/2010/wordprocessingShape">
                  <wps:wsp>
                    <wps:cNvCnPr/>
                    <wps:spPr>
                      <a:xfrm>
                        <a:off x="0" y="0"/>
                        <a:ext cx="7486650" cy="9525"/>
                      </a:xfrm>
                      <a:prstGeom prst="line">
                        <a:avLst/>
                      </a:prstGeom>
                      <a:ln w="76200">
                        <a:solidFill>
                          <a:srgbClr val="0099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1D6739" id="Rechte verbindingslijn 21" o:spid="_x0000_s1026" style="position:absolute;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38.3pt,-22.05pt" to="1127.8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" strokecolor="#090" strokeweight="6pt">
              <v:stroke joinstyle="miter"/>
              <w10:wrap anchorx="page"/>
            </v:line>
          </w:pict>
        </mc:Fallback>
      </mc:AlternateContent>
    </w:r>
    <w:r w:rsidR="007A3B4A" w:rsidRPr="007E7847">
      <w:rPr>
        <w:b/>
        <w:noProof/>
        <w:color w:val="58A018"/>
        <w:sz w:val="36"/>
        <w:szCs w:val="36"/>
        <w:lang w:eastAsia="nl-BE"/>
      </w:rPr>
      <mc:AlternateContent>
        <mc:Choice Requires="wps">
          <w:drawing>
            <wp:anchor distT="45720" distB="45720" distL="114300" distR="114300" simplePos="0" relativeHeight="251666432" behindDoc="1" locked="0" layoutInCell="1" allowOverlap="1" wp14:anchorId="320CA731" wp14:editId="5D97095B">
              <wp:simplePos x="0" y="0"/>
              <wp:positionH relativeFrom="page">
                <wp:posOffset>2781300</wp:posOffset>
              </wp:positionH>
              <wp:positionV relativeFrom="paragraph">
                <wp:posOffset>-127635</wp:posOffset>
              </wp:positionV>
              <wp:extent cx="4600575" cy="1404620"/>
              <wp:effectExtent l="0" t="0" r="9525" b="0"/>
              <wp:wrapNone/>
              <wp:docPr id="2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1404620"/>
                      </a:xfrm>
                      <a:prstGeom prst="rect">
                        <a:avLst/>
                      </a:prstGeom>
                      <a:solidFill>
                        <a:srgbClr val="FFFFFF"/>
                      </a:solidFill>
                      <a:ln w="9525">
                        <a:noFill/>
                        <a:miter lim="800000"/>
                        <a:headEnd/>
                        <a:tailEnd/>
                      </a:ln>
                    </wps:spPr>
                    <wps:txbx>
                      <w:txbxContent>
                        <w:p w14:paraId="0147541D" w14:textId="7649C876" w:rsidR="00C36BA5" w:rsidRDefault="00C36BA5" w:rsidP="00EC1643">
                          <w:pPr>
                            <w:jc w:val="right"/>
                          </w:pPr>
                          <w:r w:rsidRPr="003E521F">
                            <w:rPr>
                              <w:b/>
                              <w:sz w:val="36"/>
                              <w:szCs w:val="36"/>
                            </w:rPr>
                            <w:t xml:space="preserve">Academiejaar </w:t>
                          </w:r>
                          <w:sdt>
                            <w:sdtPr>
                              <w:rPr>
                                <w:b/>
                                <w:sz w:val="36"/>
                                <w:szCs w:val="36"/>
                              </w:rPr>
                              <w:id w:val="-478305861"/>
                            </w:sdtPr>
                            <w:sdtEndPr/>
                            <w:sdtContent>
                              <w:r>
                                <w:rPr>
                                  <w:b/>
                                  <w:sz w:val="36"/>
                                  <w:szCs w:val="36"/>
                                </w:rPr>
                                <w:t>20</w:t>
                              </w:r>
                              <w:r w:rsidR="004F40C8">
                                <w:rPr>
                                  <w:b/>
                                  <w:sz w:val="36"/>
                                  <w:szCs w:val="36"/>
                                </w:rPr>
                                <w:t>21</w:t>
                              </w:r>
                              <w:r>
                                <w:rPr>
                                  <w:b/>
                                  <w:sz w:val="36"/>
                                  <w:szCs w:val="36"/>
                                </w:rPr>
                                <w:t>-20</w:t>
                              </w:r>
                              <w:r w:rsidR="004F40C8">
                                <w:rPr>
                                  <w:b/>
                                  <w:sz w:val="36"/>
                                  <w:szCs w:val="36"/>
                                </w:rPr>
                                <w:t>22</w:t>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0CA731" id="_x0000_t202" coordsize="21600,21600" o:spt="202" path="m,l,21600r21600,l21600,xe">
              <v:stroke joinstyle="miter"/>
              <v:path gradientshapeok="t" o:connecttype="rect"/>
            </v:shapetype>
            <v:shape id="Tekstvak 2" o:spid="_x0000_s1026" type="#_x0000_t202" style="position:absolute;margin-left:219pt;margin-top:-10.05pt;width:362.25pt;height:110.6pt;z-index:-25165004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" stroked="f">
              <v:textbox style="mso-fit-shape-to-text:t">
                <w:txbxContent>
                  <w:p w14:paraId="0147541D" w14:textId="7649C876" w:rsidR="00C36BA5" w:rsidRDefault="00C36BA5" w:rsidP="00EC1643">
                    <w:pPr>
                      <w:jc w:val="right"/>
                    </w:pPr>
                    <w:r w:rsidRPr="003E521F">
                      <w:rPr>
                        <w:b/>
                        <w:sz w:val="36"/>
                        <w:szCs w:val="36"/>
                      </w:rPr>
                      <w:t xml:space="preserve">Academiejaar </w:t>
                    </w:r>
                    <w:sdt>
                      <w:sdtPr>
                        <w:rPr>
                          <w:b/>
                          <w:sz w:val="36"/>
                          <w:szCs w:val="36"/>
                        </w:rPr>
                        <w:id w:val="-478305861"/>
                      </w:sdtPr>
                      <w:sdtEndPr/>
                      <w:sdtContent>
                        <w:r>
                          <w:rPr>
                            <w:b/>
                            <w:sz w:val="36"/>
                            <w:szCs w:val="36"/>
                          </w:rPr>
                          <w:t>20</w:t>
                        </w:r>
                        <w:r w:rsidR="004F40C8">
                          <w:rPr>
                            <w:b/>
                            <w:sz w:val="36"/>
                            <w:szCs w:val="36"/>
                          </w:rPr>
                          <w:t>21</w:t>
                        </w:r>
                        <w:r>
                          <w:rPr>
                            <w:b/>
                            <w:sz w:val="36"/>
                            <w:szCs w:val="36"/>
                          </w:rPr>
                          <w:t>-20</w:t>
                        </w:r>
                        <w:r w:rsidR="004F40C8">
                          <w:rPr>
                            <w:b/>
                            <w:sz w:val="36"/>
                            <w:szCs w:val="36"/>
                          </w:rPr>
                          <w:t>22</w:t>
                        </w:r>
                      </w:sdtContent>
                    </w:sdt>
                  </w:p>
                </w:txbxContent>
              </v:textbox>
              <w10:wrap anchorx="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741FD" w14:textId="34E8651D" w:rsidR="00DA0DA5" w:rsidRDefault="00B35165" w:rsidP="00DA0DA5">
    <w:pPr>
      <w:pStyle w:val="Voettekst"/>
      <w:jc w:val="center"/>
    </w:pPr>
    <w:r>
      <w:rPr>
        <w:noProof/>
        <w:lang w:eastAsia="nl-BE"/>
      </w:rPr>
      <mc:AlternateContent>
        <mc:Choice Requires="wps">
          <w:drawing>
            <wp:anchor distT="0" distB="0" distL="114300" distR="114300" simplePos="0" relativeHeight="251669504" behindDoc="0" locked="0" layoutInCell="1" allowOverlap="1" wp14:anchorId="217F86E4" wp14:editId="00771773">
              <wp:simplePos x="0" y="0"/>
              <wp:positionH relativeFrom="page">
                <wp:align>left</wp:align>
              </wp:positionH>
              <wp:positionV relativeFrom="paragraph">
                <wp:posOffset>-91168</wp:posOffset>
              </wp:positionV>
              <wp:extent cx="7509056" cy="0"/>
              <wp:effectExtent l="0" t="38100" r="53975" b="38100"/>
              <wp:wrapNone/>
              <wp:docPr id="28" name="Rechte verbindingslijn 28"/>
              <wp:cNvGraphicFramePr/>
              <a:graphic xmlns:a="http://schemas.openxmlformats.org/drawingml/2006/main">
                <a:graphicData uri="http://schemas.microsoft.com/office/word/2010/wordprocessingShape">
                  <wps:wsp>
                    <wps:cNvCnPr/>
                    <wps:spPr>
                      <a:xfrm flipV="1">
                        <a:off x="0" y="0"/>
                        <a:ext cx="7509056" cy="0"/>
                      </a:xfrm>
                      <a:prstGeom prst="line">
                        <a:avLst/>
                      </a:prstGeom>
                      <a:ln w="76200">
                        <a:solidFill>
                          <a:srgbClr val="0099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B41D3C" id="Rechte verbindingslijn 28" o:spid="_x0000_s1026" style="position:absolute;flip:y;z-index:2516695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7.2pt" to="591.2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" strokecolor="#090" strokeweight="6pt">
              <v:stroke joinstyle="miter"/>
              <w10:wrap anchorx="page"/>
            </v:line>
          </w:pict>
        </mc:Fallback>
      </mc:AlternateContent>
    </w:r>
    <w:sdt>
      <w:sdtPr>
        <w:id w:val="-1804692408"/>
        <w:placeholder>
          <w:docPart w:val="DefaultPlaceholder_1081868574"/>
        </w:placeholder>
      </w:sdtPr>
      <w:sdtEndPr/>
      <w:sdtContent>
        <w:r w:rsidR="00EE1CF3" w:rsidRPr="00EE1CF3">
          <w:t>Voordelen van PWA’s voor administratiesoftware</w:t>
        </w:r>
      </w:sdtContent>
    </w:sdt>
    <w:r w:rsidR="00DA0DA5">
      <w:t xml:space="preserve"> –</w:t>
    </w:r>
    <w:r w:rsidR="00EE1CF3">
      <w:t xml:space="preserve"> AON1</w:t>
    </w:r>
  </w:p>
  <w:p w14:paraId="030B6300" w14:textId="77777777" w:rsidR="00C36BA5" w:rsidRDefault="00DA0DA5">
    <w:pPr>
      <w:pStyle w:val="Voettekst"/>
    </w:pPr>
    <w:r>
      <w:ptab w:relativeTo="margin" w:alignment="right" w:leader="none"/>
    </w:r>
    <w:r>
      <w:fldChar w:fldCharType="begin"/>
    </w:r>
    <w:r>
      <w:instrText xml:space="preserve"> PAGE  \* roman  \* MERGEFORMAT </w:instrText>
    </w:r>
    <w:r>
      <w:fldChar w:fldCharType="separate"/>
    </w:r>
    <w:r w:rsidR="00923E77">
      <w:rPr>
        <w:noProof/>
      </w:rPr>
      <w:t>vi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13A41" w14:textId="77777777" w:rsidR="00FA71E9" w:rsidRDefault="00FA71E9">
    <w:pPr>
      <w:pStyle w:val="Voettekst"/>
    </w:pPr>
    <w:r>
      <w:ptab w:relativeTo="margin" w:alignment="right"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E3053" w14:textId="77777777" w:rsidR="00322F24" w:rsidRDefault="00322F24" w:rsidP="00EC1643">
      <w:pPr>
        <w:spacing w:after="0" w:line="240" w:lineRule="auto"/>
      </w:pPr>
      <w:r>
        <w:separator/>
      </w:r>
    </w:p>
  </w:footnote>
  <w:footnote w:type="continuationSeparator" w:id="0">
    <w:p w14:paraId="230AC72B" w14:textId="77777777" w:rsidR="00322F24" w:rsidRDefault="00322F24" w:rsidP="00EC16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C180" w14:textId="177B25B5" w:rsidR="00C36BA5" w:rsidRDefault="00130384" w:rsidP="00C36BA5">
    <w:pPr>
      <w:pStyle w:val="Koptekst"/>
      <w:jc w:val="center"/>
    </w:pPr>
    <w:r>
      <w:rPr>
        <w:noProof/>
      </w:rPr>
      <w:drawing>
        <wp:inline distT="0" distB="0" distL="0" distR="0" wp14:anchorId="6A6252D7" wp14:editId="7E2D9F7D">
          <wp:extent cx="2674620" cy="80751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
                    <a:extLst>
                      <a:ext uri="{28A0092B-C50C-407E-A947-70E740481C1C}">
                        <a14:useLocalDpi xmlns:a14="http://schemas.microsoft.com/office/drawing/2010/main" val="0"/>
                      </a:ext>
                    </a:extLst>
                  </a:blip>
                  <a:stretch>
                    <a:fillRect/>
                  </a:stretch>
                </pic:blipFill>
                <pic:spPr>
                  <a:xfrm>
                    <a:off x="0" y="0"/>
                    <a:ext cx="2692280" cy="812848"/>
                  </a:xfrm>
                  <a:prstGeom prst="rect">
                    <a:avLst/>
                  </a:prstGeom>
                </pic:spPr>
              </pic:pic>
            </a:graphicData>
          </a:graphic>
        </wp:inline>
      </w:drawing>
    </w:r>
  </w:p>
  <w:p w14:paraId="3FD3F995" w14:textId="77777777" w:rsidR="00C36BA5" w:rsidRDefault="00C36BA5" w:rsidP="00C36BA5">
    <w:pPr>
      <w:pStyle w:val="Koptekst"/>
    </w:pPr>
  </w:p>
  <w:p w14:paraId="421A97CE" w14:textId="77777777" w:rsidR="00C36BA5" w:rsidRPr="00130384" w:rsidRDefault="00EB2197" w:rsidP="00C36BA5">
    <w:pPr>
      <w:pStyle w:val="Koptekst"/>
      <w:jc w:val="center"/>
      <w:rPr>
        <w:b/>
        <w:color w:val="009900"/>
        <w:sz w:val="44"/>
        <w:szCs w:val="44"/>
      </w:rPr>
    </w:pPr>
    <w:r w:rsidRPr="00130384">
      <w:rPr>
        <w:b/>
        <w:color w:val="009900"/>
        <w:sz w:val="44"/>
        <w:szCs w:val="44"/>
      </w:rPr>
      <w:t>Research Project Toegepaste Informatica</w:t>
    </w:r>
  </w:p>
  <w:p w14:paraId="113E890A" w14:textId="77777777" w:rsidR="00C36BA5" w:rsidRPr="008F2E7E" w:rsidRDefault="00C36BA5" w:rsidP="008F2E7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E03B0" w14:textId="77777777" w:rsidR="00C36BA5" w:rsidRPr="008F2E7E" w:rsidRDefault="00C36BA5" w:rsidP="008F2E7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BDE"/>
    <w:multiLevelType w:val="hybridMultilevel"/>
    <w:tmpl w:val="5EE2675A"/>
    <w:lvl w:ilvl="0" w:tplc="4E88097A">
      <w:start w:val="1"/>
      <w:numFmt w:val="bullet"/>
      <w:pStyle w:val="Opsommingbullets"/>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06D5BF6"/>
    <w:multiLevelType w:val="hybridMultilevel"/>
    <w:tmpl w:val="818A0DD2"/>
    <w:lvl w:ilvl="0" w:tplc="61F6A1BC">
      <w:start w:val="1"/>
      <w:numFmt w:val="decimal"/>
      <w:pStyle w:val="Opsommingnummering"/>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 w15:restartNumberingAfterBreak="0">
    <w:nsid w:val="13985E34"/>
    <w:multiLevelType w:val="hybridMultilevel"/>
    <w:tmpl w:val="CFCA2728"/>
    <w:lvl w:ilvl="0" w:tplc="74427B76">
      <w:start w:val="1"/>
      <w:numFmt w:val="upperLetter"/>
      <w:pStyle w:val="Kop2Romeins"/>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 w15:restartNumberingAfterBreak="0">
    <w:nsid w:val="175B22BA"/>
    <w:multiLevelType w:val="hybridMultilevel"/>
    <w:tmpl w:val="58A89A7E"/>
    <w:lvl w:ilvl="0" w:tplc="BA98FC22">
      <w:start w:val="1"/>
      <w:numFmt w:val="decimal"/>
      <w:pStyle w:val="Kop4"/>
      <w:lvlText w:val="%1.1.1.1"/>
      <w:lvlJc w:val="left"/>
      <w:pPr>
        <w:ind w:left="862" w:hanging="360"/>
      </w:pPr>
      <w:rPr>
        <w:rFonts w:hint="default"/>
      </w:rPr>
    </w:lvl>
    <w:lvl w:ilvl="1" w:tplc="08130019" w:tentative="1">
      <w:start w:val="1"/>
      <w:numFmt w:val="lowerLetter"/>
      <w:lvlText w:val="%2."/>
      <w:lvlJc w:val="left"/>
      <w:pPr>
        <w:ind w:left="1582" w:hanging="360"/>
      </w:pPr>
    </w:lvl>
    <w:lvl w:ilvl="2" w:tplc="0813001B" w:tentative="1">
      <w:start w:val="1"/>
      <w:numFmt w:val="lowerRoman"/>
      <w:lvlText w:val="%3."/>
      <w:lvlJc w:val="right"/>
      <w:pPr>
        <w:ind w:left="2302" w:hanging="180"/>
      </w:pPr>
    </w:lvl>
    <w:lvl w:ilvl="3" w:tplc="0813000F" w:tentative="1">
      <w:start w:val="1"/>
      <w:numFmt w:val="decimal"/>
      <w:lvlText w:val="%4."/>
      <w:lvlJc w:val="left"/>
      <w:pPr>
        <w:ind w:left="3022" w:hanging="360"/>
      </w:pPr>
    </w:lvl>
    <w:lvl w:ilvl="4" w:tplc="08130019" w:tentative="1">
      <w:start w:val="1"/>
      <w:numFmt w:val="lowerLetter"/>
      <w:lvlText w:val="%5."/>
      <w:lvlJc w:val="left"/>
      <w:pPr>
        <w:ind w:left="3742" w:hanging="360"/>
      </w:pPr>
    </w:lvl>
    <w:lvl w:ilvl="5" w:tplc="0813001B" w:tentative="1">
      <w:start w:val="1"/>
      <w:numFmt w:val="lowerRoman"/>
      <w:lvlText w:val="%6."/>
      <w:lvlJc w:val="right"/>
      <w:pPr>
        <w:ind w:left="4462" w:hanging="180"/>
      </w:pPr>
    </w:lvl>
    <w:lvl w:ilvl="6" w:tplc="0813000F" w:tentative="1">
      <w:start w:val="1"/>
      <w:numFmt w:val="decimal"/>
      <w:lvlText w:val="%7."/>
      <w:lvlJc w:val="left"/>
      <w:pPr>
        <w:ind w:left="5182" w:hanging="360"/>
      </w:pPr>
    </w:lvl>
    <w:lvl w:ilvl="7" w:tplc="08130019" w:tentative="1">
      <w:start w:val="1"/>
      <w:numFmt w:val="lowerLetter"/>
      <w:lvlText w:val="%8."/>
      <w:lvlJc w:val="left"/>
      <w:pPr>
        <w:ind w:left="5902" w:hanging="360"/>
      </w:pPr>
    </w:lvl>
    <w:lvl w:ilvl="8" w:tplc="0813001B" w:tentative="1">
      <w:start w:val="1"/>
      <w:numFmt w:val="lowerRoman"/>
      <w:lvlText w:val="%9."/>
      <w:lvlJc w:val="right"/>
      <w:pPr>
        <w:ind w:left="6622" w:hanging="180"/>
      </w:pPr>
    </w:lvl>
  </w:abstractNum>
  <w:abstractNum w:abstractNumId="4" w15:restartNumberingAfterBreak="0">
    <w:nsid w:val="29E628D3"/>
    <w:multiLevelType w:val="hybridMultilevel"/>
    <w:tmpl w:val="BE7670B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F3B2C61"/>
    <w:multiLevelType w:val="hybridMultilevel"/>
    <w:tmpl w:val="EF6473CE"/>
    <w:lvl w:ilvl="0" w:tplc="AE36D3A4">
      <w:start w:val="1"/>
      <w:numFmt w:val="bullet"/>
      <w:pStyle w:val="Lijstalinea"/>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0FE2C20"/>
    <w:multiLevelType w:val="hybridMultilevel"/>
    <w:tmpl w:val="5AFE4166"/>
    <w:lvl w:ilvl="0" w:tplc="4BB267F8">
      <w:start w:val="1"/>
      <w:numFmt w:val="upperRoman"/>
      <w:pStyle w:val="Kop1Romeins"/>
      <w:lvlText w:val="%1."/>
      <w:lvlJc w:val="righ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7" w15:restartNumberingAfterBreak="0">
    <w:nsid w:val="55846493"/>
    <w:multiLevelType w:val="hybridMultilevel"/>
    <w:tmpl w:val="AD60DCE0"/>
    <w:lvl w:ilvl="0" w:tplc="E38049DA">
      <w:numFmt w:val="bullet"/>
      <w:lvlText w:val=""/>
      <w:lvlJc w:val="left"/>
      <w:pPr>
        <w:ind w:left="720" w:hanging="360"/>
      </w:pPr>
      <w:rPr>
        <w:rFonts w:ascii="Wingdings" w:eastAsiaTheme="minorHAnsi" w:hAnsi="Wingdings" w:cstheme="minorHAns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CC12C2D"/>
    <w:multiLevelType w:val="multilevel"/>
    <w:tmpl w:val="57BC4B3E"/>
    <w:lvl w:ilvl="0">
      <w:start w:val="1"/>
      <w:numFmt w:val="decimal"/>
      <w:pStyle w:val="Kop1"/>
      <w:lvlText w:val="%1"/>
      <w:lvlJc w:val="left"/>
      <w:pPr>
        <w:ind w:left="574" w:hanging="432"/>
      </w:pPr>
    </w:lvl>
    <w:lvl w:ilvl="1">
      <w:start w:val="1"/>
      <w:numFmt w:val="decimal"/>
      <w:pStyle w:val="Kop2"/>
      <w:lvlText w:val="%1.%2"/>
      <w:lvlJc w:val="left"/>
      <w:pPr>
        <w:ind w:left="718" w:hanging="576"/>
      </w:pPr>
    </w:lvl>
    <w:lvl w:ilvl="2">
      <w:start w:val="1"/>
      <w:numFmt w:val="decimal"/>
      <w:pStyle w:val="Kop3"/>
      <w:lvlText w:val="%1.%2.%3"/>
      <w:lvlJc w:val="left"/>
      <w:pPr>
        <w:ind w:left="862" w:hanging="720"/>
      </w:pPr>
    </w:lvl>
    <w:lvl w:ilvl="3">
      <w:start w:val="1"/>
      <w:numFmt w:val="decimal"/>
      <w:lvlText w:val="%1.%2.%3.%4"/>
      <w:lvlJc w:val="left"/>
      <w:pPr>
        <w:ind w:left="1006" w:hanging="864"/>
      </w:pPr>
    </w:lvl>
    <w:lvl w:ilvl="4">
      <w:start w:val="1"/>
      <w:numFmt w:val="decimal"/>
      <w:pStyle w:val="Kop5"/>
      <w:lvlText w:val="%1.%2.%3.%4.%5"/>
      <w:lvlJc w:val="left"/>
      <w:pPr>
        <w:ind w:left="1150" w:hanging="1008"/>
      </w:pPr>
    </w:lvl>
    <w:lvl w:ilvl="5">
      <w:start w:val="1"/>
      <w:numFmt w:val="decimal"/>
      <w:lvlText w:val="%1.%2.%3.%4.%5.%6"/>
      <w:lvlJc w:val="left"/>
      <w:pPr>
        <w:ind w:left="1294" w:hanging="1152"/>
      </w:pPr>
    </w:lvl>
    <w:lvl w:ilvl="6">
      <w:start w:val="1"/>
      <w:numFmt w:val="decimal"/>
      <w:lvlText w:val="%1.%2.%3.%4.%5.%6.%7"/>
      <w:lvlJc w:val="left"/>
      <w:pPr>
        <w:ind w:left="1438" w:hanging="1296"/>
      </w:pPr>
    </w:lvl>
    <w:lvl w:ilvl="7">
      <w:start w:val="1"/>
      <w:numFmt w:val="decimal"/>
      <w:lvlText w:val="%1.%2.%3.%4.%5.%6.%7.%8"/>
      <w:lvlJc w:val="left"/>
      <w:pPr>
        <w:ind w:left="1582" w:hanging="1440"/>
      </w:pPr>
    </w:lvl>
    <w:lvl w:ilvl="8">
      <w:start w:val="1"/>
      <w:numFmt w:val="decimal"/>
      <w:lvlText w:val="%1.%2.%3.%4.%5.%6.%7.%8.%9"/>
      <w:lvlJc w:val="left"/>
      <w:pPr>
        <w:ind w:left="1726" w:hanging="1584"/>
      </w:pPr>
    </w:lvl>
  </w:abstractNum>
  <w:abstractNum w:abstractNumId="9" w15:restartNumberingAfterBreak="0">
    <w:nsid w:val="6DFF11E4"/>
    <w:multiLevelType w:val="hybridMultilevel"/>
    <w:tmpl w:val="FAB0E8C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050110843">
    <w:abstractNumId w:val="0"/>
  </w:num>
  <w:num w:numId="2" w16cid:durableId="711344101">
    <w:abstractNumId w:val="1"/>
  </w:num>
  <w:num w:numId="3" w16cid:durableId="1270891039">
    <w:abstractNumId w:val="8"/>
  </w:num>
  <w:num w:numId="4" w16cid:durableId="1670405348">
    <w:abstractNumId w:val="6"/>
  </w:num>
  <w:num w:numId="5" w16cid:durableId="1497648472">
    <w:abstractNumId w:val="2"/>
  </w:num>
  <w:num w:numId="6" w16cid:durableId="1891305318">
    <w:abstractNumId w:val="3"/>
  </w:num>
  <w:num w:numId="7" w16cid:durableId="1525091074">
    <w:abstractNumId w:val="4"/>
  </w:num>
  <w:num w:numId="8" w16cid:durableId="1901672229">
    <w:abstractNumId w:val="9"/>
  </w:num>
  <w:num w:numId="9" w16cid:durableId="4063525">
    <w:abstractNumId w:val="2"/>
    <w:lvlOverride w:ilvl="0">
      <w:startOverride w:val="1"/>
    </w:lvlOverride>
  </w:num>
  <w:num w:numId="10" w16cid:durableId="1795707231">
    <w:abstractNumId w:val="2"/>
  </w:num>
  <w:num w:numId="11" w16cid:durableId="548957113">
    <w:abstractNumId w:val="2"/>
    <w:lvlOverride w:ilvl="0">
      <w:startOverride w:val="1"/>
    </w:lvlOverride>
  </w:num>
  <w:num w:numId="12" w16cid:durableId="1415665423">
    <w:abstractNumId w:val="2"/>
    <w:lvlOverride w:ilvl="0">
      <w:startOverride w:val="1"/>
    </w:lvlOverride>
  </w:num>
  <w:num w:numId="13" w16cid:durableId="1844776891">
    <w:abstractNumId w:val="2"/>
    <w:lvlOverride w:ilvl="0">
      <w:startOverride w:val="1"/>
    </w:lvlOverride>
  </w:num>
  <w:num w:numId="14" w16cid:durableId="17796448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47272537">
    <w:abstractNumId w:val="8"/>
  </w:num>
  <w:num w:numId="16" w16cid:durableId="1028946124">
    <w:abstractNumId w:val="8"/>
  </w:num>
  <w:num w:numId="17" w16cid:durableId="331878231">
    <w:abstractNumId w:val="8"/>
  </w:num>
  <w:num w:numId="18" w16cid:durableId="1442066432">
    <w:abstractNumId w:val="3"/>
    <w:lvlOverride w:ilvl="0">
      <w:startOverride w:val="1"/>
    </w:lvlOverride>
  </w:num>
  <w:num w:numId="19" w16cid:durableId="1832982506">
    <w:abstractNumId w:val="5"/>
  </w:num>
  <w:num w:numId="20" w16cid:durableId="12796096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11550217">
    <w:abstractNumId w:val="8"/>
    <w:lvlOverride w:ilvl="0">
      <w:startOverride w:val="1"/>
    </w:lvlOverride>
    <w:lvlOverride w:ilvl="1">
      <w:startOverride w:val="4"/>
    </w:lvlOverride>
  </w:num>
  <w:num w:numId="22" w16cid:durableId="1248877587">
    <w:abstractNumId w:val="3"/>
    <w:lvlOverride w:ilvl="0">
      <w:startOverride w:val="1"/>
    </w:lvlOverride>
  </w:num>
  <w:num w:numId="23" w16cid:durableId="1280989839">
    <w:abstractNumId w:val="7"/>
  </w:num>
  <w:num w:numId="24" w16cid:durableId="266694137">
    <w:abstractNumId w:val="3"/>
    <w:lvlOverride w:ilvl="0">
      <w:startOverride w:val="1"/>
    </w:lvlOverride>
  </w:num>
  <w:num w:numId="25" w16cid:durableId="1697924532">
    <w:abstractNumId w:val="3"/>
    <w:lvlOverride w:ilvl="0">
      <w:startOverride w:val="1"/>
    </w:lvlOverride>
  </w:num>
  <w:num w:numId="26" w16cid:durableId="204295775">
    <w:abstractNumId w:val="3"/>
    <w:lvlOverride w:ilvl="0">
      <w:startOverride w:val="1"/>
    </w:lvlOverride>
  </w:num>
  <w:num w:numId="27" w16cid:durableId="430973302">
    <w:abstractNumId w:val="3"/>
    <w:lvlOverride w:ilvl="0">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Simon">
    <w15:presenceInfo w15:providerId="AD" w15:userId="S::20002928@PXL.BE::924abd72-9074-44e9-9b2a-cf60b1ca04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643"/>
    <w:rsid w:val="00003FE2"/>
    <w:rsid w:val="0000460F"/>
    <w:rsid w:val="00004692"/>
    <w:rsid w:val="00006194"/>
    <w:rsid w:val="00006B0C"/>
    <w:rsid w:val="00007DC3"/>
    <w:rsid w:val="00007E9C"/>
    <w:rsid w:val="00010448"/>
    <w:rsid w:val="000107F9"/>
    <w:rsid w:val="00011F9E"/>
    <w:rsid w:val="00012DB8"/>
    <w:rsid w:val="000131BE"/>
    <w:rsid w:val="00013A11"/>
    <w:rsid w:val="00014736"/>
    <w:rsid w:val="00014BB6"/>
    <w:rsid w:val="00016B9A"/>
    <w:rsid w:val="00017E1B"/>
    <w:rsid w:val="00020775"/>
    <w:rsid w:val="00021ED8"/>
    <w:rsid w:val="0002316E"/>
    <w:rsid w:val="00023870"/>
    <w:rsid w:val="00023CEF"/>
    <w:rsid w:val="000252E6"/>
    <w:rsid w:val="00025575"/>
    <w:rsid w:val="000321E1"/>
    <w:rsid w:val="0003320D"/>
    <w:rsid w:val="00033402"/>
    <w:rsid w:val="00033A62"/>
    <w:rsid w:val="00035305"/>
    <w:rsid w:val="000353ED"/>
    <w:rsid w:val="0003684F"/>
    <w:rsid w:val="00037CDC"/>
    <w:rsid w:val="0004069B"/>
    <w:rsid w:val="00041A6F"/>
    <w:rsid w:val="0004298B"/>
    <w:rsid w:val="0004299A"/>
    <w:rsid w:val="00042C13"/>
    <w:rsid w:val="000440F6"/>
    <w:rsid w:val="00045034"/>
    <w:rsid w:val="0004506D"/>
    <w:rsid w:val="00046315"/>
    <w:rsid w:val="00046416"/>
    <w:rsid w:val="000479B3"/>
    <w:rsid w:val="00050AC2"/>
    <w:rsid w:val="00051D12"/>
    <w:rsid w:val="000527B1"/>
    <w:rsid w:val="000530D1"/>
    <w:rsid w:val="000534BE"/>
    <w:rsid w:val="00056463"/>
    <w:rsid w:val="00060553"/>
    <w:rsid w:val="000621F2"/>
    <w:rsid w:val="0006495D"/>
    <w:rsid w:val="000676FC"/>
    <w:rsid w:val="00070269"/>
    <w:rsid w:val="000703CD"/>
    <w:rsid w:val="00070B8E"/>
    <w:rsid w:val="00070F44"/>
    <w:rsid w:val="0007280E"/>
    <w:rsid w:val="0007420F"/>
    <w:rsid w:val="000761AF"/>
    <w:rsid w:val="00076F3B"/>
    <w:rsid w:val="00081CF9"/>
    <w:rsid w:val="00084EF1"/>
    <w:rsid w:val="000857C9"/>
    <w:rsid w:val="00087E24"/>
    <w:rsid w:val="00087E8C"/>
    <w:rsid w:val="0009099D"/>
    <w:rsid w:val="00090CAC"/>
    <w:rsid w:val="00090CC4"/>
    <w:rsid w:val="00091CCB"/>
    <w:rsid w:val="00092123"/>
    <w:rsid w:val="00093F41"/>
    <w:rsid w:val="00095A88"/>
    <w:rsid w:val="00095E0E"/>
    <w:rsid w:val="000A0545"/>
    <w:rsid w:val="000A1A94"/>
    <w:rsid w:val="000A4154"/>
    <w:rsid w:val="000A43F8"/>
    <w:rsid w:val="000A4FC5"/>
    <w:rsid w:val="000A6FD1"/>
    <w:rsid w:val="000A7F83"/>
    <w:rsid w:val="000B3DF0"/>
    <w:rsid w:val="000B6B1E"/>
    <w:rsid w:val="000B752F"/>
    <w:rsid w:val="000B755C"/>
    <w:rsid w:val="000C0F20"/>
    <w:rsid w:val="000C4357"/>
    <w:rsid w:val="000C4E70"/>
    <w:rsid w:val="000C5993"/>
    <w:rsid w:val="000C606D"/>
    <w:rsid w:val="000C6AD6"/>
    <w:rsid w:val="000D0272"/>
    <w:rsid w:val="000D156D"/>
    <w:rsid w:val="000D38F5"/>
    <w:rsid w:val="000D411B"/>
    <w:rsid w:val="000D5EEB"/>
    <w:rsid w:val="000D7BA5"/>
    <w:rsid w:val="000D7FF3"/>
    <w:rsid w:val="000E0162"/>
    <w:rsid w:val="000E068A"/>
    <w:rsid w:val="000E1A8A"/>
    <w:rsid w:val="000E5B97"/>
    <w:rsid w:val="000F0590"/>
    <w:rsid w:val="000F11E4"/>
    <w:rsid w:val="000F1798"/>
    <w:rsid w:val="000F32D6"/>
    <w:rsid w:val="000F40E6"/>
    <w:rsid w:val="000F4636"/>
    <w:rsid w:val="000F537F"/>
    <w:rsid w:val="000F5BD1"/>
    <w:rsid w:val="00100AE1"/>
    <w:rsid w:val="00100CD5"/>
    <w:rsid w:val="0010203C"/>
    <w:rsid w:val="00102CA4"/>
    <w:rsid w:val="00103C8F"/>
    <w:rsid w:val="00103CEA"/>
    <w:rsid w:val="001075B9"/>
    <w:rsid w:val="001134F2"/>
    <w:rsid w:val="00114052"/>
    <w:rsid w:val="001165F2"/>
    <w:rsid w:val="0011768D"/>
    <w:rsid w:val="0012039F"/>
    <w:rsid w:val="00121A6B"/>
    <w:rsid w:val="00122433"/>
    <w:rsid w:val="0012366F"/>
    <w:rsid w:val="00123776"/>
    <w:rsid w:val="001240B6"/>
    <w:rsid w:val="001246B5"/>
    <w:rsid w:val="00125FB2"/>
    <w:rsid w:val="001260FD"/>
    <w:rsid w:val="00127B3C"/>
    <w:rsid w:val="00130384"/>
    <w:rsid w:val="001305AF"/>
    <w:rsid w:val="00130E5F"/>
    <w:rsid w:val="00131BA4"/>
    <w:rsid w:val="00132717"/>
    <w:rsid w:val="00132B30"/>
    <w:rsid w:val="0013341E"/>
    <w:rsid w:val="00133C5E"/>
    <w:rsid w:val="00141064"/>
    <w:rsid w:val="00141F47"/>
    <w:rsid w:val="00144382"/>
    <w:rsid w:val="001468C0"/>
    <w:rsid w:val="00147D07"/>
    <w:rsid w:val="001528D2"/>
    <w:rsid w:val="00152E02"/>
    <w:rsid w:val="00153904"/>
    <w:rsid w:val="00154F7B"/>
    <w:rsid w:val="00156661"/>
    <w:rsid w:val="00156C25"/>
    <w:rsid w:val="0015788E"/>
    <w:rsid w:val="00160684"/>
    <w:rsid w:val="00162A50"/>
    <w:rsid w:val="001638C9"/>
    <w:rsid w:val="001646CA"/>
    <w:rsid w:val="00172028"/>
    <w:rsid w:val="00172066"/>
    <w:rsid w:val="001727CE"/>
    <w:rsid w:val="0017292D"/>
    <w:rsid w:val="00173F98"/>
    <w:rsid w:val="001740AC"/>
    <w:rsid w:val="001749A5"/>
    <w:rsid w:val="00180004"/>
    <w:rsid w:val="00180268"/>
    <w:rsid w:val="00180CC9"/>
    <w:rsid w:val="00180CED"/>
    <w:rsid w:val="00180FF0"/>
    <w:rsid w:val="00182D75"/>
    <w:rsid w:val="00183798"/>
    <w:rsid w:val="00183E96"/>
    <w:rsid w:val="0018553B"/>
    <w:rsid w:val="00185751"/>
    <w:rsid w:val="001866D9"/>
    <w:rsid w:val="001873EA"/>
    <w:rsid w:val="00187B66"/>
    <w:rsid w:val="0019096F"/>
    <w:rsid w:val="0019265F"/>
    <w:rsid w:val="00194BE1"/>
    <w:rsid w:val="00194EDA"/>
    <w:rsid w:val="00196199"/>
    <w:rsid w:val="00197514"/>
    <w:rsid w:val="001977E9"/>
    <w:rsid w:val="001A35CC"/>
    <w:rsid w:val="001A3B8B"/>
    <w:rsid w:val="001A5BE4"/>
    <w:rsid w:val="001A5E2C"/>
    <w:rsid w:val="001B1647"/>
    <w:rsid w:val="001B3B65"/>
    <w:rsid w:val="001B4049"/>
    <w:rsid w:val="001B4102"/>
    <w:rsid w:val="001B5156"/>
    <w:rsid w:val="001B5572"/>
    <w:rsid w:val="001B7340"/>
    <w:rsid w:val="001C20E9"/>
    <w:rsid w:val="001C3CB4"/>
    <w:rsid w:val="001C5A75"/>
    <w:rsid w:val="001C5DFC"/>
    <w:rsid w:val="001C5FCA"/>
    <w:rsid w:val="001C6294"/>
    <w:rsid w:val="001D118D"/>
    <w:rsid w:val="001D5581"/>
    <w:rsid w:val="001D6123"/>
    <w:rsid w:val="001D6C3A"/>
    <w:rsid w:val="001D721A"/>
    <w:rsid w:val="001D7F2A"/>
    <w:rsid w:val="001E0609"/>
    <w:rsid w:val="001E3249"/>
    <w:rsid w:val="001E3DEF"/>
    <w:rsid w:val="001E4B1C"/>
    <w:rsid w:val="001E5373"/>
    <w:rsid w:val="001F0EB5"/>
    <w:rsid w:val="001F2F89"/>
    <w:rsid w:val="001F3638"/>
    <w:rsid w:val="001F5A92"/>
    <w:rsid w:val="001F7EB6"/>
    <w:rsid w:val="00200997"/>
    <w:rsid w:val="00200C4E"/>
    <w:rsid w:val="0020127D"/>
    <w:rsid w:val="00204D33"/>
    <w:rsid w:val="00204DCF"/>
    <w:rsid w:val="00205D60"/>
    <w:rsid w:val="00210996"/>
    <w:rsid w:val="00210AE2"/>
    <w:rsid w:val="0021496F"/>
    <w:rsid w:val="002150C2"/>
    <w:rsid w:val="00215388"/>
    <w:rsid w:val="00215B04"/>
    <w:rsid w:val="00217E5A"/>
    <w:rsid w:val="00220AFE"/>
    <w:rsid w:val="00221C50"/>
    <w:rsid w:val="00221E10"/>
    <w:rsid w:val="0022255D"/>
    <w:rsid w:val="00223999"/>
    <w:rsid w:val="002243B9"/>
    <w:rsid w:val="0022485D"/>
    <w:rsid w:val="00225EF1"/>
    <w:rsid w:val="00226E9E"/>
    <w:rsid w:val="00226FF1"/>
    <w:rsid w:val="00227583"/>
    <w:rsid w:val="002275F1"/>
    <w:rsid w:val="002301FE"/>
    <w:rsid w:val="0023029C"/>
    <w:rsid w:val="00230CC8"/>
    <w:rsid w:val="00231A99"/>
    <w:rsid w:val="00232019"/>
    <w:rsid w:val="00232A2E"/>
    <w:rsid w:val="00234B51"/>
    <w:rsid w:val="002356C5"/>
    <w:rsid w:val="002372ED"/>
    <w:rsid w:val="002376D1"/>
    <w:rsid w:val="00237E65"/>
    <w:rsid w:val="00241D7D"/>
    <w:rsid w:val="00242174"/>
    <w:rsid w:val="002425E1"/>
    <w:rsid w:val="0024307B"/>
    <w:rsid w:val="002438C9"/>
    <w:rsid w:val="00244F02"/>
    <w:rsid w:val="00247EBF"/>
    <w:rsid w:val="00247EDA"/>
    <w:rsid w:val="00250E8C"/>
    <w:rsid w:val="00252A4C"/>
    <w:rsid w:val="002552A8"/>
    <w:rsid w:val="00257E42"/>
    <w:rsid w:val="0026040B"/>
    <w:rsid w:val="00264092"/>
    <w:rsid w:val="00265CF9"/>
    <w:rsid w:val="00266923"/>
    <w:rsid w:val="00267336"/>
    <w:rsid w:val="002727E6"/>
    <w:rsid w:val="00272EF1"/>
    <w:rsid w:val="0027396E"/>
    <w:rsid w:val="002751D8"/>
    <w:rsid w:val="002776D2"/>
    <w:rsid w:val="00283EAE"/>
    <w:rsid w:val="00284263"/>
    <w:rsid w:val="00284E96"/>
    <w:rsid w:val="00290174"/>
    <w:rsid w:val="00290EB0"/>
    <w:rsid w:val="00291916"/>
    <w:rsid w:val="00291C66"/>
    <w:rsid w:val="00294985"/>
    <w:rsid w:val="002967A8"/>
    <w:rsid w:val="00296BA5"/>
    <w:rsid w:val="002A2A14"/>
    <w:rsid w:val="002A2D50"/>
    <w:rsid w:val="002A51C4"/>
    <w:rsid w:val="002A7354"/>
    <w:rsid w:val="002B0A90"/>
    <w:rsid w:val="002B1266"/>
    <w:rsid w:val="002B127D"/>
    <w:rsid w:val="002B254C"/>
    <w:rsid w:val="002B5AE1"/>
    <w:rsid w:val="002C134A"/>
    <w:rsid w:val="002C24A3"/>
    <w:rsid w:val="002C323C"/>
    <w:rsid w:val="002C368E"/>
    <w:rsid w:val="002C3D36"/>
    <w:rsid w:val="002C4635"/>
    <w:rsid w:val="002C498E"/>
    <w:rsid w:val="002C57FB"/>
    <w:rsid w:val="002C678F"/>
    <w:rsid w:val="002D095E"/>
    <w:rsid w:val="002D18DC"/>
    <w:rsid w:val="002D2317"/>
    <w:rsid w:val="002D3E19"/>
    <w:rsid w:val="002D75EE"/>
    <w:rsid w:val="002E0F23"/>
    <w:rsid w:val="002E2C06"/>
    <w:rsid w:val="002E6C71"/>
    <w:rsid w:val="002F2720"/>
    <w:rsid w:val="002F3754"/>
    <w:rsid w:val="002F4256"/>
    <w:rsid w:val="002F5873"/>
    <w:rsid w:val="002F632F"/>
    <w:rsid w:val="00301A48"/>
    <w:rsid w:val="00301DC8"/>
    <w:rsid w:val="00305B63"/>
    <w:rsid w:val="003070B4"/>
    <w:rsid w:val="00310251"/>
    <w:rsid w:val="003104D3"/>
    <w:rsid w:val="00311231"/>
    <w:rsid w:val="00313ED5"/>
    <w:rsid w:val="00313FDF"/>
    <w:rsid w:val="003140CF"/>
    <w:rsid w:val="003155AE"/>
    <w:rsid w:val="00317C8D"/>
    <w:rsid w:val="003218D5"/>
    <w:rsid w:val="0032281B"/>
    <w:rsid w:val="00322F24"/>
    <w:rsid w:val="00323DD5"/>
    <w:rsid w:val="00325AC6"/>
    <w:rsid w:val="00330126"/>
    <w:rsid w:val="00330BEB"/>
    <w:rsid w:val="00331393"/>
    <w:rsid w:val="00331574"/>
    <w:rsid w:val="00334E36"/>
    <w:rsid w:val="00334F1A"/>
    <w:rsid w:val="00335436"/>
    <w:rsid w:val="00335B53"/>
    <w:rsid w:val="00336EC0"/>
    <w:rsid w:val="00340347"/>
    <w:rsid w:val="00340E75"/>
    <w:rsid w:val="00341247"/>
    <w:rsid w:val="00341327"/>
    <w:rsid w:val="00343891"/>
    <w:rsid w:val="00344BAC"/>
    <w:rsid w:val="00345B15"/>
    <w:rsid w:val="0034644B"/>
    <w:rsid w:val="0035012A"/>
    <w:rsid w:val="00350751"/>
    <w:rsid w:val="0035101A"/>
    <w:rsid w:val="00351A23"/>
    <w:rsid w:val="003539C5"/>
    <w:rsid w:val="00355B02"/>
    <w:rsid w:val="003560AE"/>
    <w:rsid w:val="003564FD"/>
    <w:rsid w:val="003635F9"/>
    <w:rsid w:val="003636C3"/>
    <w:rsid w:val="003660C5"/>
    <w:rsid w:val="003675D0"/>
    <w:rsid w:val="00367879"/>
    <w:rsid w:val="00371A6D"/>
    <w:rsid w:val="003745E9"/>
    <w:rsid w:val="00374C28"/>
    <w:rsid w:val="00374FF5"/>
    <w:rsid w:val="00376885"/>
    <w:rsid w:val="0037742F"/>
    <w:rsid w:val="003778E7"/>
    <w:rsid w:val="00377F9A"/>
    <w:rsid w:val="00380D2F"/>
    <w:rsid w:val="00382DD4"/>
    <w:rsid w:val="003831C2"/>
    <w:rsid w:val="00384020"/>
    <w:rsid w:val="00384178"/>
    <w:rsid w:val="0039055A"/>
    <w:rsid w:val="00390A36"/>
    <w:rsid w:val="0039320B"/>
    <w:rsid w:val="0039587E"/>
    <w:rsid w:val="00395894"/>
    <w:rsid w:val="00396B34"/>
    <w:rsid w:val="003A1103"/>
    <w:rsid w:val="003A1685"/>
    <w:rsid w:val="003A1B30"/>
    <w:rsid w:val="003A3D0A"/>
    <w:rsid w:val="003A69DA"/>
    <w:rsid w:val="003A7723"/>
    <w:rsid w:val="003B4B75"/>
    <w:rsid w:val="003B6368"/>
    <w:rsid w:val="003B692D"/>
    <w:rsid w:val="003B699C"/>
    <w:rsid w:val="003B7750"/>
    <w:rsid w:val="003B7ADD"/>
    <w:rsid w:val="003C5548"/>
    <w:rsid w:val="003C6344"/>
    <w:rsid w:val="003C63ED"/>
    <w:rsid w:val="003D02AC"/>
    <w:rsid w:val="003D1AFA"/>
    <w:rsid w:val="003D1C40"/>
    <w:rsid w:val="003D2AD0"/>
    <w:rsid w:val="003D429D"/>
    <w:rsid w:val="003D4407"/>
    <w:rsid w:val="003D45DC"/>
    <w:rsid w:val="003D47EF"/>
    <w:rsid w:val="003D6B75"/>
    <w:rsid w:val="003E18EC"/>
    <w:rsid w:val="003E2899"/>
    <w:rsid w:val="003E69AE"/>
    <w:rsid w:val="003E79F4"/>
    <w:rsid w:val="003E7ADC"/>
    <w:rsid w:val="003F08B4"/>
    <w:rsid w:val="003F20DF"/>
    <w:rsid w:val="003F329C"/>
    <w:rsid w:val="003F38EF"/>
    <w:rsid w:val="003F3EA0"/>
    <w:rsid w:val="003F440F"/>
    <w:rsid w:val="003F4D3D"/>
    <w:rsid w:val="003F501A"/>
    <w:rsid w:val="003F5254"/>
    <w:rsid w:val="003F543F"/>
    <w:rsid w:val="003F6A99"/>
    <w:rsid w:val="003F76F9"/>
    <w:rsid w:val="00400B96"/>
    <w:rsid w:val="004017E6"/>
    <w:rsid w:val="00402448"/>
    <w:rsid w:val="00403484"/>
    <w:rsid w:val="004051A0"/>
    <w:rsid w:val="0040726F"/>
    <w:rsid w:val="004107FC"/>
    <w:rsid w:val="00410E73"/>
    <w:rsid w:val="00411753"/>
    <w:rsid w:val="00411A3E"/>
    <w:rsid w:val="00411EFB"/>
    <w:rsid w:val="0041253A"/>
    <w:rsid w:val="00413187"/>
    <w:rsid w:val="0041453A"/>
    <w:rsid w:val="004157AD"/>
    <w:rsid w:val="00421670"/>
    <w:rsid w:val="004223AA"/>
    <w:rsid w:val="004230A9"/>
    <w:rsid w:val="00425B1B"/>
    <w:rsid w:val="004262C6"/>
    <w:rsid w:val="00426789"/>
    <w:rsid w:val="004303AC"/>
    <w:rsid w:val="00430B6A"/>
    <w:rsid w:val="00431381"/>
    <w:rsid w:val="00431E64"/>
    <w:rsid w:val="00432F9C"/>
    <w:rsid w:val="00433959"/>
    <w:rsid w:val="00434106"/>
    <w:rsid w:val="00435168"/>
    <w:rsid w:val="004352CA"/>
    <w:rsid w:val="00441502"/>
    <w:rsid w:val="00442CDB"/>
    <w:rsid w:val="00444C54"/>
    <w:rsid w:val="00446060"/>
    <w:rsid w:val="00451931"/>
    <w:rsid w:val="00453A09"/>
    <w:rsid w:val="004540C7"/>
    <w:rsid w:val="00454E47"/>
    <w:rsid w:val="00455413"/>
    <w:rsid w:val="00455D29"/>
    <w:rsid w:val="00461596"/>
    <w:rsid w:val="00464C6E"/>
    <w:rsid w:val="00465880"/>
    <w:rsid w:val="00466355"/>
    <w:rsid w:val="004665A4"/>
    <w:rsid w:val="004713FA"/>
    <w:rsid w:val="00471738"/>
    <w:rsid w:val="00471765"/>
    <w:rsid w:val="00471FEF"/>
    <w:rsid w:val="00475B6C"/>
    <w:rsid w:val="00476C6D"/>
    <w:rsid w:val="00480E46"/>
    <w:rsid w:val="004843AF"/>
    <w:rsid w:val="004848CB"/>
    <w:rsid w:val="004871E1"/>
    <w:rsid w:val="0048731A"/>
    <w:rsid w:val="00487584"/>
    <w:rsid w:val="00487FDE"/>
    <w:rsid w:val="004903DA"/>
    <w:rsid w:val="00492F61"/>
    <w:rsid w:val="00493170"/>
    <w:rsid w:val="00493A81"/>
    <w:rsid w:val="00495378"/>
    <w:rsid w:val="004957C7"/>
    <w:rsid w:val="004A056C"/>
    <w:rsid w:val="004A19B3"/>
    <w:rsid w:val="004A2BB2"/>
    <w:rsid w:val="004A4BFE"/>
    <w:rsid w:val="004B0032"/>
    <w:rsid w:val="004B071D"/>
    <w:rsid w:val="004B2FDA"/>
    <w:rsid w:val="004B3090"/>
    <w:rsid w:val="004B30A9"/>
    <w:rsid w:val="004B3A51"/>
    <w:rsid w:val="004B3C8B"/>
    <w:rsid w:val="004B7A46"/>
    <w:rsid w:val="004B7B09"/>
    <w:rsid w:val="004C0E98"/>
    <w:rsid w:val="004C16BF"/>
    <w:rsid w:val="004C1CAE"/>
    <w:rsid w:val="004C2763"/>
    <w:rsid w:val="004C3629"/>
    <w:rsid w:val="004C6AEA"/>
    <w:rsid w:val="004C6CE2"/>
    <w:rsid w:val="004C7ADD"/>
    <w:rsid w:val="004C7E24"/>
    <w:rsid w:val="004D5798"/>
    <w:rsid w:val="004D5BAE"/>
    <w:rsid w:val="004D6F37"/>
    <w:rsid w:val="004D753F"/>
    <w:rsid w:val="004D797F"/>
    <w:rsid w:val="004E0ADC"/>
    <w:rsid w:val="004E4037"/>
    <w:rsid w:val="004E4A6A"/>
    <w:rsid w:val="004E5A22"/>
    <w:rsid w:val="004E5B9C"/>
    <w:rsid w:val="004E5CFC"/>
    <w:rsid w:val="004F0430"/>
    <w:rsid w:val="004F34D9"/>
    <w:rsid w:val="004F40C8"/>
    <w:rsid w:val="004F4374"/>
    <w:rsid w:val="004F4AA1"/>
    <w:rsid w:val="004F5442"/>
    <w:rsid w:val="004F6F70"/>
    <w:rsid w:val="0050139C"/>
    <w:rsid w:val="00504590"/>
    <w:rsid w:val="00505305"/>
    <w:rsid w:val="005064CC"/>
    <w:rsid w:val="00507341"/>
    <w:rsid w:val="00510EFE"/>
    <w:rsid w:val="00516BEB"/>
    <w:rsid w:val="00517B7A"/>
    <w:rsid w:val="005204D7"/>
    <w:rsid w:val="00521514"/>
    <w:rsid w:val="00523C0E"/>
    <w:rsid w:val="0052430B"/>
    <w:rsid w:val="00527EC5"/>
    <w:rsid w:val="0053080F"/>
    <w:rsid w:val="0053588E"/>
    <w:rsid w:val="00536E8A"/>
    <w:rsid w:val="00540F3A"/>
    <w:rsid w:val="00541AF5"/>
    <w:rsid w:val="0054336D"/>
    <w:rsid w:val="00543E04"/>
    <w:rsid w:val="00543F2A"/>
    <w:rsid w:val="0054652D"/>
    <w:rsid w:val="0055110E"/>
    <w:rsid w:val="00553045"/>
    <w:rsid w:val="00555AD3"/>
    <w:rsid w:val="0055754C"/>
    <w:rsid w:val="0056060F"/>
    <w:rsid w:val="0056074D"/>
    <w:rsid w:val="00560D79"/>
    <w:rsid w:val="00561B2F"/>
    <w:rsid w:val="00562068"/>
    <w:rsid w:val="00562297"/>
    <w:rsid w:val="00564292"/>
    <w:rsid w:val="0056516A"/>
    <w:rsid w:val="00565807"/>
    <w:rsid w:val="00566971"/>
    <w:rsid w:val="00566B0F"/>
    <w:rsid w:val="00566DA6"/>
    <w:rsid w:val="00566DF2"/>
    <w:rsid w:val="00570005"/>
    <w:rsid w:val="00570834"/>
    <w:rsid w:val="00570F7B"/>
    <w:rsid w:val="005747BE"/>
    <w:rsid w:val="00574A59"/>
    <w:rsid w:val="00576758"/>
    <w:rsid w:val="00580FEA"/>
    <w:rsid w:val="005813D3"/>
    <w:rsid w:val="0058165D"/>
    <w:rsid w:val="00581A8E"/>
    <w:rsid w:val="00581EAF"/>
    <w:rsid w:val="00582171"/>
    <w:rsid w:val="00582CE7"/>
    <w:rsid w:val="0058459F"/>
    <w:rsid w:val="005848F9"/>
    <w:rsid w:val="00585D3B"/>
    <w:rsid w:val="005872C8"/>
    <w:rsid w:val="00587301"/>
    <w:rsid w:val="00587E2E"/>
    <w:rsid w:val="00590B03"/>
    <w:rsid w:val="00590D4C"/>
    <w:rsid w:val="00590EF8"/>
    <w:rsid w:val="00591BD8"/>
    <w:rsid w:val="00592FE6"/>
    <w:rsid w:val="00593857"/>
    <w:rsid w:val="00594963"/>
    <w:rsid w:val="005A3744"/>
    <w:rsid w:val="005A440E"/>
    <w:rsid w:val="005A7ADB"/>
    <w:rsid w:val="005B0078"/>
    <w:rsid w:val="005B010E"/>
    <w:rsid w:val="005B0CDA"/>
    <w:rsid w:val="005B122F"/>
    <w:rsid w:val="005B1726"/>
    <w:rsid w:val="005B260E"/>
    <w:rsid w:val="005B2878"/>
    <w:rsid w:val="005B3CFA"/>
    <w:rsid w:val="005B4096"/>
    <w:rsid w:val="005B52F6"/>
    <w:rsid w:val="005B657C"/>
    <w:rsid w:val="005B6B2A"/>
    <w:rsid w:val="005C0135"/>
    <w:rsid w:val="005C4B67"/>
    <w:rsid w:val="005C5695"/>
    <w:rsid w:val="005D0F84"/>
    <w:rsid w:val="005D3130"/>
    <w:rsid w:val="005D4871"/>
    <w:rsid w:val="005E03C8"/>
    <w:rsid w:val="005E058F"/>
    <w:rsid w:val="005E190A"/>
    <w:rsid w:val="005E5396"/>
    <w:rsid w:val="005E793B"/>
    <w:rsid w:val="005F05D0"/>
    <w:rsid w:val="005F066A"/>
    <w:rsid w:val="005F1634"/>
    <w:rsid w:val="005F1EAE"/>
    <w:rsid w:val="005F3C60"/>
    <w:rsid w:val="005F5053"/>
    <w:rsid w:val="005F5D32"/>
    <w:rsid w:val="005F66FB"/>
    <w:rsid w:val="005F74F6"/>
    <w:rsid w:val="0060149A"/>
    <w:rsid w:val="0060336B"/>
    <w:rsid w:val="006054C7"/>
    <w:rsid w:val="0060767B"/>
    <w:rsid w:val="00613055"/>
    <w:rsid w:val="00613A81"/>
    <w:rsid w:val="00613B9F"/>
    <w:rsid w:val="00614EAB"/>
    <w:rsid w:val="00615DAE"/>
    <w:rsid w:val="00624917"/>
    <w:rsid w:val="00624AFA"/>
    <w:rsid w:val="00625D9A"/>
    <w:rsid w:val="00626A61"/>
    <w:rsid w:val="00627B3E"/>
    <w:rsid w:val="00630D5C"/>
    <w:rsid w:val="00633668"/>
    <w:rsid w:val="00636636"/>
    <w:rsid w:val="00636CCE"/>
    <w:rsid w:val="00637116"/>
    <w:rsid w:val="00640343"/>
    <w:rsid w:val="00641804"/>
    <w:rsid w:val="006421F7"/>
    <w:rsid w:val="00643C11"/>
    <w:rsid w:val="00643EB5"/>
    <w:rsid w:val="006451CC"/>
    <w:rsid w:val="00645625"/>
    <w:rsid w:val="00645A91"/>
    <w:rsid w:val="00645B4D"/>
    <w:rsid w:val="00646888"/>
    <w:rsid w:val="00646BAB"/>
    <w:rsid w:val="006474F2"/>
    <w:rsid w:val="00647B16"/>
    <w:rsid w:val="006514FE"/>
    <w:rsid w:val="0065165E"/>
    <w:rsid w:val="006535D9"/>
    <w:rsid w:val="00655435"/>
    <w:rsid w:val="00655BAA"/>
    <w:rsid w:val="00657A71"/>
    <w:rsid w:val="0066180A"/>
    <w:rsid w:val="00661A9A"/>
    <w:rsid w:val="00663471"/>
    <w:rsid w:val="00664F8D"/>
    <w:rsid w:val="00666B6C"/>
    <w:rsid w:val="00667709"/>
    <w:rsid w:val="0067187A"/>
    <w:rsid w:val="006738E4"/>
    <w:rsid w:val="00673A47"/>
    <w:rsid w:val="006775BA"/>
    <w:rsid w:val="00681156"/>
    <w:rsid w:val="00682226"/>
    <w:rsid w:val="0068347A"/>
    <w:rsid w:val="00685392"/>
    <w:rsid w:val="0068616D"/>
    <w:rsid w:val="006862A5"/>
    <w:rsid w:val="0068752B"/>
    <w:rsid w:val="006876D1"/>
    <w:rsid w:val="006906D9"/>
    <w:rsid w:val="006938D2"/>
    <w:rsid w:val="00694923"/>
    <w:rsid w:val="00696FD6"/>
    <w:rsid w:val="00697292"/>
    <w:rsid w:val="006A0B0F"/>
    <w:rsid w:val="006A33F5"/>
    <w:rsid w:val="006A4E2B"/>
    <w:rsid w:val="006A615A"/>
    <w:rsid w:val="006A63C6"/>
    <w:rsid w:val="006A647A"/>
    <w:rsid w:val="006B447A"/>
    <w:rsid w:val="006B509C"/>
    <w:rsid w:val="006B5E06"/>
    <w:rsid w:val="006B686B"/>
    <w:rsid w:val="006B752F"/>
    <w:rsid w:val="006B7EA0"/>
    <w:rsid w:val="006C0C26"/>
    <w:rsid w:val="006C137A"/>
    <w:rsid w:val="006C1BCA"/>
    <w:rsid w:val="006C29ED"/>
    <w:rsid w:val="006C55EE"/>
    <w:rsid w:val="006D3445"/>
    <w:rsid w:val="006D3CEC"/>
    <w:rsid w:val="006D3FF9"/>
    <w:rsid w:val="006D5BC9"/>
    <w:rsid w:val="006D5EA3"/>
    <w:rsid w:val="006D6A70"/>
    <w:rsid w:val="006D77CB"/>
    <w:rsid w:val="006E487F"/>
    <w:rsid w:val="006E48A6"/>
    <w:rsid w:val="006E4E76"/>
    <w:rsid w:val="006E6E71"/>
    <w:rsid w:val="006E7443"/>
    <w:rsid w:val="006E7EC0"/>
    <w:rsid w:val="006F00D5"/>
    <w:rsid w:val="006F2F27"/>
    <w:rsid w:val="006F397D"/>
    <w:rsid w:val="006F3AFF"/>
    <w:rsid w:val="006F46EE"/>
    <w:rsid w:val="006F72C0"/>
    <w:rsid w:val="00701D8F"/>
    <w:rsid w:val="00702DAD"/>
    <w:rsid w:val="00707104"/>
    <w:rsid w:val="0070763F"/>
    <w:rsid w:val="00710800"/>
    <w:rsid w:val="00711A34"/>
    <w:rsid w:val="00712D21"/>
    <w:rsid w:val="00714EB8"/>
    <w:rsid w:val="0071526A"/>
    <w:rsid w:val="00720046"/>
    <w:rsid w:val="007233B8"/>
    <w:rsid w:val="007272E3"/>
    <w:rsid w:val="007274B4"/>
    <w:rsid w:val="00730F91"/>
    <w:rsid w:val="00731C98"/>
    <w:rsid w:val="0073345F"/>
    <w:rsid w:val="00734F5F"/>
    <w:rsid w:val="0074150B"/>
    <w:rsid w:val="0074444D"/>
    <w:rsid w:val="00744B77"/>
    <w:rsid w:val="007462F2"/>
    <w:rsid w:val="0075005F"/>
    <w:rsid w:val="0075300D"/>
    <w:rsid w:val="0075321B"/>
    <w:rsid w:val="00753412"/>
    <w:rsid w:val="0075477E"/>
    <w:rsid w:val="00756E07"/>
    <w:rsid w:val="00760605"/>
    <w:rsid w:val="00760922"/>
    <w:rsid w:val="007625F8"/>
    <w:rsid w:val="00763768"/>
    <w:rsid w:val="007645BD"/>
    <w:rsid w:val="00764FA4"/>
    <w:rsid w:val="007658F9"/>
    <w:rsid w:val="00766DEE"/>
    <w:rsid w:val="00767AF3"/>
    <w:rsid w:val="0077133A"/>
    <w:rsid w:val="00773E3B"/>
    <w:rsid w:val="00774FA4"/>
    <w:rsid w:val="00776E76"/>
    <w:rsid w:val="00777707"/>
    <w:rsid w:val="00780C2D"/>
    <w:rsid w:val="00780D1E"/>
    <w:rsid w:val="007916D2"/>
    <w:rsid w:val="0079345E"/>
    <w:rsid w:val="0079350F"/>
    <w:rsid w:val="007937D1"/>
    <w:rsid w:val="007938C3"/>
    <w:rsid w:val="007943B4"/>
    <w:rsid w:val="00795025"/>
    <w:rsid w:val="00796DC1"/>
    <w:rsid w:val="0079749D"/>
    <w:rsid w:val="007A0D24"/>
    <w:rsid w:val="007A2A57"/>
    <w:rsid w:val="007A3B4A"/>
    <w:rsid w:val="007A4393"/>
    <w:rsid w:val="007A545D"/>
    <w:rsid w:val="007A54C1"/>
    <w:rsid w:val="007A5888"/>
    <w:rsid w:val="007B135B"/>
    <w:rsid w:val="007B39F4"/>
    <w:rsid w:val="007B59FA"/>
    <w:rsid w:val="007B7E62"/>
    <w:rsid w:val="007C0DD2"/>
    <w:rsid w:val="007C0E5D"/>
    <w:rsid w:val="007C2687"/>
    <w:rsid w:val="007C4C3B"/>
    <w:rsid w:val="007C5008"/>
    <w:rsid w:val="007C5A1F"/>
    <w:rsid w:val="007C6469"/>
    <w:rsid w:val="007C646E"/>
    <w:rsid w:val="007D23EB"/>
    <w:rsid w:val="007D3BFB"/>
    <w:rsid w:val="007D4B37"/>
    <w:rsid w:val="007D6825"/>
    <w:rsid w:val="007E1730"/>
    <w:rsid w:val="007E3D5B"/>
    <w:rsid w:val="007E61D1"/>
    <w:rsid w:val="007E6E22"/>
    <w:rsid w:val="007E7A9B"/>
    <w:rsid w:val="007F0132"/>
    <w:rsid w:val="007F1A75"/>
    <w:rsid w:val="007F2939"/>
    <w:rsid w:val="007F2C42"/>
    <w:rsid w:val="007F4576"/>
    <w:rsid w:val="007F4B63"/>
    <w:rsid w:val="007F4FAC"/>
    <w:rsid w:val="007F6031"/>
    <w:rsid w:val="007F640D"/>
    <w:rsid w:val="007F7C73"/>
    <w:rsid w:val="008015E6"/>
    <w:rsid w:val="00801B45"/>
    <w:rsid w:val="008046A9"/>
    <w:rsid w:val="00804D9B"/>
    <w:rsid w:val="00811907"/>
    <w:rsid w:val="00812B66"/>
    <w:rsid w:val="00812BAC"/>
    <w:rsid w:val="0081322F"/>
    <w:rsid w:val="00816D5F"/>
    <w:rsid w:val="008177CC"/>
    <w:rsid w:val="00817C5F"/>
    <w:rsid w:val="00822014"/>
    <w:rsid w:val="00824AFF"/>
    <w:rsid w:val="00826345"/>
    <w:rsid w:val="0082764A"/>
    <w:rsid w:val="0082790F"/>
    <w:rsid w:val="0083041D"/>
    <w:rsid w:val="00831050"/>
    <w:rsid w:val="00831979"/>
    <w:rsid w:val="00832B1B"/>
    <w:rsid w:val="00832E97"/>
    <w:rsid w:val="008330F0"/>
    <w:rsid w:val="008330F4"/>
    <w:rsid w:val="008340D2"/>
    <w:rsid w:val="00834685"/>
    <w:rsid w:val="00840A04"/>
    <w:rsid w:val="00840CFE"/>
    <w:rsid w:val="008424E6"/>
    <w:rsid w:val="00842CDE"/>
    <w:rsid w:val="00844E52"/>
    <w:rsid w:val="0084596D"/>
    <w:rsid w:val="00847A00"/>
    <w:rsid w:val="008515AF"/>
    <w:rsid w:val="00854506"/>
    <w:rsid w:val="008568FC"/>
    <w:rsid w:val="00861950"/>
    <w:rsid w:val="008620BB"/>
    <w:rsid w:val="00864DF8"/>
    <w:rsid w:val="00867906"/>
    <w:rsid w:val="008736C8"/>
    <w:rsid w:val="00873E96"/>
    <w:rsid w:val="0087591B"/>
    <w:rsid w:val="00880161"/>
    <w:rsid w:val="00880D08"/>
    <w:rsid w:val="00881C5A"/>
    <w:rsid w:val="00883A00"/>
    <w:rsid w:val="00883AA5"/>
    <w:rsid w:val="00884417"/>
    <w:rsid w:val="008854FE"/>
    <w:rsid w:val="00887027"/>
    <w:rsid w:val="00892500"/>
    <w:rsid w:val="00892F6E"/>
    <w:rsid w:val="00893296"/>
    <w:rsid w:val="00894135"/>
    <w:rsid w:val="00896117"/>
    <w:rsid w:val="00897EE3"/>
    <w:rsid w:val="008A0E9B"/>
    <w:rsid w:val="008A3036"/>
    <w:rsid w:val="008A52F6"/>
    <w:rsid w:val="008A6905"/>
    <w:rsid w:val="008B0326"/>
    <w:rsid w:val="008B140F"/>
    <w:rsid w:val="008B15C5"/>
    <w:rsid w:val="008B33C1"/>
    <w:rsid w:val="008B3A17"/>
    <w:rsid w:val="008B4EA9"/>
    <w:rsid w:val="008B5B57"/>
    <w:rsid w:val="008B683A"/>
    <w:rsid w:val="008B6B03"/>
    <w:rsid w:val="008C24BF"/>
    <w:rsid w:val="008C3A2C"/>
    <w:rsid w:val="008C4688"/>
    <w:rsid w:val="008C7D0A"/>
    <w:rsid w:val="008C7EF5"/>
    <w:rsid w:val="008D1188"/>
    <w:rsid w:val="008D1866"/>
    <w:rsid w:val="008D1ED2"/>
    <w:rsid w:val="008D216E"/>
    <w:rsid w:val="008D5C56"/>
    <w:rsid w:val="008E023E"/>
    <w:rsid w:val="008E031E"/>
    <w:rsid w:val="008E24E8"/>
    <w:rsid w:val="008E2906"/>
    <w:rsid w:val="008E2AEE"/>
    <w:rsid w:val="008E6A94"/>
    <w:rsid w:val="008F2B4F"/>
    <w:rsid w:val="008F2E7E"/>
    <w:rsid w:val="008F3D6D"/>
    <w:rsid w:val="008F4C4B"/>
    <w:rsid w:val="008F677D"/>
    <w:rsid w:val="009021B7"/>
    <w:rsid w:val="00902624"/>
    <w:rsid w:val="00902CC0"/>
    <w:rsid w:val="00904FBB"/>
    <w:rsid w:val="00910501"/>
    <w:rsid w:val="00910E40"/>
    <w:rsid w:val="009113FE"/>
    <w:rsid w:val="00911A57"/>
    <w:rsid w:val="00912D71"/>
    <w:rsid w:val="00912FD9"/>
    <w:rsid w:val="009132FE"/>
    <w:rsid w:val="0091571A"/>
    <w:rsid w:val="00915EBB"/>
    <w:rsid w:val="009200E9"/>
    <w:rsid w:val="009208A3"/>
    <w:rsid w:val="00920A6C"/>
    <w:rsid w:val="00920E8D"/>
    <w:rsid w:val="00922002"/>
    <w:rsid w:val="009226F4"/>
    <w:rsid w:val="00923E77"/>
    <w:rsid w:val="00925867"/>
    <w:rsid w:val="00927BBF"/>
    <w:rsid w:val="0093255E"/>
    <w:rsid w:val="009341F1"/>
    <w:rsid w:val="00935764"/>
    <w:rsid w:val="00941328"/>
    <w:rsid w:val="0094553B"/>
    <w:rsid w:val="0094637B"/>
    <w:rsid w:val="00947E80"/>
    <w:rsid w:val="009505A0"/>
    <w:rsid w:val="0095252E"/>
    <w:rsid w:val="009526A5"/>
    <w:rsid w:val="009540B8"/>
    <w:rsid w:val="00954900"/>
    <w:rsid w:val="00954AE2"/>
    <w:rsid w:val="00954CFA"/>
    <w:rsid w:val="009563BC"/>
    <w:rsid w:val="00956A41"/>
    <w:rsid w:val="00956FE1"/>
    <w:rsid w:val="0096063B"/>
    <w:rsid w:val="0096186D"/>
    <w:rsid w:val="009620D9"/>
    <w:rsid w:val="0096425E"/>
    <w:rsid w:val="009651A8"/>
    <w:rsid w:val="00966171"/>
    <w:rsid w:val="00966206"/>
    <w:rsid w:val="009663C9"/>
    <w:rsid w:val="00966725"/>
    <w:rsid w:val="00966F4A"/>
    <w:rsid w:val="00967864"/>
    <w:rsid w:val="00967E4D"/>
    <w:rsid w:val="009721E6"/>
    <w:rsid w:val="0097249B"/>
    <w:rsid w:val="009725F1"/>
    <w:rsid w:val="009736E5"/>
    <w:rsid w:val="00973990"/>
    <w:rsid w:val="00973B89"/>
    <w:rsid w:val="0097454F"/>
    <w:rsid w:val="00977BC5"/>
    <w:rsid w:val="00980EC0"/>
    <w:rsid w:val="00981312"/>
    <w:rsid w:val="00981412"/>
    <w:rsid w:val="00982E4A"/>
    <w:rsid w:val="00986333"/>
    <w:rsid w:val="00990344"/>
    <w:rsid w:val="009953D3"/>
    <w:rsid w:val="0099675F"/>
    <w:rsid w:val="009967CE"/>
    <w:rsid w:val="00997238"/>
    <w:rsid w:val="009972E6"/>
    <w:rsid w:val="009A0D50"/>
    <w:rsid w:val="009A1138"/>
    <w:rsid w:val="009A13CF"/>
    <w:rsid w:val="009A14CD"/>
    <w:rsid w:val="009A3D88"/>
    <w:rsid w:val="009A44DA"/>
    <w:rsid w:val="009A45B6"/>
    <w:rsid w:val="009A50E1"/>
    <w:rsid w:val="009A56E4"/>
    <w:rsid w:val="009A5F32"/>
    <w:rsid w:val="009B01AB"/>
    <w:rsid w:val="009B06B7"/>
    <w:rsid w:val="009B0CED"/>
    <w:rsid w:val="009B3A8C"/>
    <w:rsid w:val="009B3DEA"/>
    <w:rsid w:val="009B4812"/>
    <w:rsid w:val="009B5326"/>
    <w:rsid w:val="009B6B36"/>
    <w:rsid w:val="009C3251"/>
    <w:rsid w:val="009C41C3"/>
    <w:rsid w:val="009C5B03"/>
    <w:rsid w:val="009C5D58"/>
    <w:rsid w:val="009C78FA"/>
    <w:rsid w:val="009C7AF4"/>
    <w:rsid w:val="009D1F13"/>
    <w:rsid w:val="009D2AF9"/>
    <w:rsid w:val="009D2D59"/>
    <w:rsid w:val="009D4788"/>
    <w:rsid w:val="009D5A3F"/>
    <w:rsid w:val="009E006C"/>
    <w:rsid w:val="009E086E"/>
    <w:rsid w:val="009E1060"/>
    <w:rsid w:val="009E13B1"/>
    <w:rsid w:val="009E2755"/>
    <w:rsid w:val="009E488A"/>
    <w:rsid w:val="009E666B"/>
    <w:rsid w:val="009E7CB4"/>
    <w:rsid w:val="009F169F"/>
    <w:rsid w:val="009F1972"/>
    <w:rsid w:val="009F1B18"/>
    <w:rsid w:val="009F63CA"/>
    <w:rsid w:val="00A0024F"/>
    <w:rsid w:val="00A007BA"/>
    <w:rsid w:val="00A02B17"/>
    <w:rsid w:val="00A02FC6"/>
    <w:rsid w:val="00A042F3"/>
    <w:rsid w:val="00A0510B"/>
    <w:rsid w:val="00A060C7"/>
    <w:rsid w:val="00A10E69"/>
    <w:rsid w:val="00A11523"/>
    <w:rsid w:val="00A128EF"/>
    <w:rsid w:val="00A13DAD"/>
    <w:rsid w:val="00A16F2F"/>
    <w:rsid w:val="00A235F2"/>
    <w:rsid w:val="00A23AED"/>
    <w:rsid w:val="00A244F3"/>
    <w:rsid w:val="00A24B17"/>
    <w:rsid w:val="00A255BC"/>
    <w:rsid w:val="00A26E40"/>
    <w:rsid w:val="00A3014E"/>
    <w:rsid w:val="00A33A6F"/>
    <w:rsid w:val="00A351B9"/>
    <w:rsid w:val="00A35C9A"/>
    <w:rsid w:val="00A36729"/>
    <w:rsid w:val="00A367FB"/>
    <w:rsid w:val="00A41910"/>
    <w:rsid w:val="00A41ED9"/>
    <w:rsid w:val="00A44026"/>
    <w:rsid w:val="00A50C05"/>
    <w:rsid w:val="00A513C5"/>
    <w:rsid w:val="00A52325"/>
    <w:rsid w:val="00A52D17"/>
    <w:rsid w:val="00A54230"/>
    <w:rsid w:val="00A56A67"/>
    <w:rsid w:val="00A60596"/>
    <w:rsid w:val="00A618AC"/>
    <w:rsid w:val="00A64969"/>
    <w:rsid w:val="00A66B6E"/>
    <w:rsid w:val="00A725CB"/>
    <w:rsid w:val="00A7727C"/>
    <w:rsid w:val="00A81A99"/>
    <w:rsid w:val="00A8250D"/>
    <w:rsid w:val="00A8377A"/>
    <w:rsid w:val="00A84D32"/>
    <w:rsid w:val="00A87974"/>
    <w:rsid w:val="00A87CA7"/>
    <w:rsid w:val="00A87EDF"/>
    <w:rsid w:val="00A9075B"/>
    <w:rsid w:val="00A90B2C"/>
    <w:rsid w:val="00A928E1"/>
    <w:rsid w:val="00A9391F"/>
    <w:rsid w:val="00A96ACA"/>
    <w:rsid w:val="00A977DD"/>
    <w:rsid w:val="00AA12E3"/>
    <w:rsid w:val="00AA1F46"/>
    <w:rsid w:val="00AA28BD"/>
    <w:rsid w:val="00AA2B43"/>
    <w:rsid w:val="00AA360C"/>
    <w:rsid w:val="00AA3E20"/>
    <w:rsid w:val="00AA7DFF"/>
    <w:rsid w:val="00AA7E4C"/>
    <w:rsid w:val="00AB0599"/>
    <w:rsid w:val="00AB254B"/>
    <w:rsid w:val="00AB4F70"/>
    <w:rsid w:val="00AB516E"/>
    <w:rsid w:val="00AB5F0A"/>
    <w:rsid w:val="00AB6F4F"/>
    <w:rsid w:val="00AB722A"/>
    <w:rsid w:val="00AC19E7"/>
    <w:rsid w:val="00AC5463"/>
    <w:rsid w:val="00AC5809"/>
    <w:rsid w:val="00AC5DF1"/>
    <w:rsid w:val="00AD023B"/>
    <w:rsid w:val="00AD1AB5"/>
    <w:rsid w:val="00AD3E5A"/>
    <w:rsid w:val="00AD4A4D"/>
    <w:rsid w:val="00AD673B"/>
    <w:rsid w:val="00AE038E"/>
    <w:rsid w:val="00AE0E79"/>
    <w:rsid w:val="00AE14AE"/>
    <w:rsid w:val="00AE2721"/>
    <w:rsid w:val="00AE3F31"/>
    <w:rsid w:val="00AE455B"/>
    <w:rsid w:val="00AE57DD"/>
    <w:rsid w:val="00AE617B"/>
    <w:rsid w:val="00AE72EB"/>
    <w:rsid w:val="00AE7CA9"/>
    <w:rsid w:val="00AF020C"/>
    <w:rsid w:val="00AF0415"/>
    <w:rsid w:val="00AF1664"/>
    <w:rsid w:val="00AF2E24"/>
    <w:rsid w:val="00AF455C"/>
    <w:rsid w:val="00B02E77"/>
    <w:rsid w:val="00B033D3"/>
    <w:rsid w:val="00B05A6A"/>
    <w:rsid w:val="00B06443"/>
    <w:rsid w:val="00B06EDF"/>
    <w:rsid w:val="00B074F2"/>
    <w:rsid w:val="00B11F60"/>
    <w:rsid w:val="00B14AE3"/>
    <w:rsid w:val="00B162E1"/>
    <w:rsid w:val="00B16ECE"/>
    <w:rsid w:val="00B17B87"/>
    <w:rsid w:val="00B240AF"/>
    <w:rsid w:val="00B243E3"/>
    <w:rsid w:val="00B24C3B"/>
    <w:rsid w:val="00B25E19"/>
    <w:rsid w:val="00B261E2"/>
    <w:rsid w:val="00B26FB2"/>
    <w:rsid w:val="00B30ADF"/>
    <w:rsid w:val="00B34E9C"/>
    <w:rsid w:val="00B35165"/>
    <w:rsid w:val="00B363DF"/>
    <w:rsid w:val="00B449B9"/>
    <w:rsid w:val="00B44AA5"/>
    <w:rsid w:val="00B44BF0"/>
    <w:rsid w:val="00B4599F"/>
    <w:rsid w:val="00B50505"/>
    <w:rsid w:val="00B5051A"/>
    <w:rsid w:val="00B514F6"/>
    <w:rsid w:val="00B52F3F"/>
    <w:rsid w:val="00B54D91"/>
    <w:rsid w:val="00B55012"/>
    <w:rsid w:val="00B55BF2"/>
    <w:rsid w:val="00B56455"/>
    <w:rsid w:val="00B60011"/>
    <w:rsid w:val="00B6050B"/>
    <w:rsid w:val="00B611BD"/>
    <w:rsid w:val="00B64C79"/>
    <w:rsid w:val="00B67BD7"/>
    <w:rsid w:val="00B71230"/>
    <w:rsid w:val="00B7187A"/>
    <w:rsid w:val="00B72754"/>
    <w:rsid w:val="00B73567"/>
    <w:rsid w:val="00B743FE"/>
    <w:rsid w:val="00B80A96"/>
    <w:rsid w:val="00B82063"/>
    <w:rsid w:val="00B85728"/>
    <w:rsid w:val="00B87E32"/>
    <w:rsid w:val="00B90489"/>
    <w:rsid w:val="00B91814"/>
    <w:rsid w:val="00B924B2"/>
    <w:rsid w:val="00B92F99"/>
    <w:rsid w:val="00B93552"/>
    <w:rsid w:val="00B93C4B"/>
    <w:rsid w:val="00B95855"/>
    <w:rsid w:val="00B96DBF"/>
    <w:rsid w:val="00B96F40"/>
    <w:rsid w:val="00B97A36"/>
    <w:rsid w:val="00BA0F1E"/>
    <w:rsid w:val="00BA102C"/>
    <w:rsid w:val="00BA13CA"/>
    <w:rsid w:val="00BA46CE"/>
    <w:rsid w:val="00BA56C0"/>
    <w:rsid w:val="00BA59C1"/>
    <w:rsid w:val="00BA6A05"/>
    <w:rsid w:val="00BB1F91"/>
    <w:rsid w:val="00BB432E"/>
    <w:rsid w:val="00BB47BF"/>
    <w:rsid w:val="00BB575A"/>
    <w:rsid w:val="00BB6008"/>
    <w:rsid w:val="00BC0B1A"/>
    <w:rsid w:val="00BC1FC1"/>
    <w:rsid w:val="00BC32E9"/>
    <w:rsid w:val="00BC3B6D"/>
    <w:rsid w:val="00BC4594"/>
    <w:rsid w:val="00BC6E0A"/>
    <w:rsid w:val="00BD0997"/>
    <w:rsid w:val="00BD23F9"/>
    <w:rsid w:val="00BD420A"/>
    <w:rsid w:val="00BD4A26"/>
    <w:rsid w:val="00BE0BFE"/>
    <w:rsid w:val="00BE5B6D"/>
    <w:rsid w:val="00BE61F0"/>
    <w:rsid w:val="00BE63BA"/>
    <w:rsid w:val="00BF118D"/>
    <w:rsid w:val="00BF1759"/>
    <w:rsid w:val="00BF1E47"/>
    <w:rsid w:val="00BF5109"/>
    <w:rsid w:val="00C02625"/>
    <w:rsid w:val="00C031E5"/>
    <w:rsid w:val="00C04631"/>
    <w:rsid w:val="00C0562F"/>
    <w:rsid w:val="00C0597B"/>
    <w:rsid w:val="00C06098"/>
    <w:rsid w:val="00C1072A"/>
    <w:rsid w:val="00C114F5"/>
    <w:rsid w:val="00C11E21"/>
    <w:rsid w:val="00C124D6"/>
    <w:rsid w:val="00C13064"/>
    <w:rsid w:val="00C13107"/>
    <w:rsid w:val="00C1630E"/>
    <w:rsid w:val="00C16B85"/>
    <w:rsid w:val="00C16D15"/>
    <w:rsid w:val="00C1711A"/>
    <w:rsid w:val="00C22AD2"/>
    <w:rsid w:val="00C24BB5"/>
    <w:rsid w:val="00C25F15"/>
    <w:rsid w:val="00C263B9"/>
    <w:rsid w:val="00C26F0D"/>
    <w:rsid w:val="00C27B58"/>
    <w:rsid w:val="00C30649"/>
    <w:rsid w:val="00C3084F"/>
    <w:rsid w:val="00C311CD"/>
    <w:rsid w:val="00C31550"/>
    <w:rsid w:val="00C3382C"/>
    <w:rsid w:val="00C3425A"/>
    <w:rsid w:val="00C36BA5"/>
    <w:rsid w:val="00C3734C"/>
    <w:rsid w:val="00C3735C"/>
    <w:rsid w:val="00C42082"/>
    <w:rsid w:val="00C42F05"/>
    <w:rsid w:val="00C43CC7"/>
    <w:rsid w:val="00C51A9B"/>
    <w:rsid w:val="00C539BC"/>
    <w:rsid w:val="00C53A6F"/>
    <w:rsid w:val="00C54270"/>
    <w:rsid w:val="00C557A1"/>
    <w:rsid w:val="00C5704A"/>
    <w:rsid w:val="00C572A8"/>
    <w:rsid w:val="00C6017C"/>
    <w:rsid w:val="00C6102B"/>
    <w:rsid w:val="00C6162F"/>
    <w:rsid w:val="00C61A92"/>
    <w:rsid w:val="00C62D24"/>
    <w:rsid w:val="00C6423A"/>
    <w:rsid w:val="00C64F42"/>
    <w:rsid w:val="00C6543C"/>
    <w:rsid w:val="00C65C1E"/>
    <w:rsid w:val="00C661AE"/>
    <w:rsid w:val="00C66EC0"/>
    <w:rsid w:val="00C66FA6"/>
    <w:rsid w:val="00C675A8"/>
    <w:rsid w:val="00C67680"/>
    <w:rsid w:val="00C678FA"/>
    <w:rsid w:val="00C7151E"/>
    <w:rsid w:val="00C73084"/>
    <w:rsid w:val="00C73741"/>
    <w:rsid w:val="00C77B16"/>
    <w:rsid w:val="00C801CD"/>
    <w:rsid w:val="00C80765"/>
    <w:rsid w:val="00C82CD5"/>
    <w:rsid w:val="00C83093"/>
    <w:rsid w:val="00C85DED"/>
    <w:rsid w:val="00C918D6"/>
    <w:rsid w:val="00C93B8D"/>
    <w:rsid w:val="00C93FF7"/>
    <w:rsid w:val="00CA3475"/>
    <w:rsid w:val="00CA4560"/>
    <w:rsid w:val="00CA5F80"/>
    <w:rsid w:val="00CA66EE"/>
    <w:rsid w:val="00CA6DCD"/>
    <w:rsid w:val="00CB0323"/>
    <w:rsid w:val="00CB160F"/>
    <w:rsid w:val="00CB479F"/>
    <w:rsid w:val="00CB5DA6"/>
    <w:rsid w:val="00CB60E2"/>
    <w:rsid w:val="00CB65F0"/>
    <w:rsid w:val="00CB71C6"/>
    <w:rsid w:val="00CC0E96"/>
    <w:rsid w:val="00CC4B61"/>
    <w:rsid w:val="00CC5AB1"/>
    <w:rsid w:val="00CC61A9"/>
    <w:rsid w:val="00CC75B2"/>
    <w:rsid w:val="00CD04C2"/>
    <w:rsid w:val="00CD0E49"/>
    <w:rsid w:val="00CD3178"/>
    <w:rsid w:val="00CD3ABD"/>
    <w:rsid w:val="00CD3CFE"/>
    <w:rsid w:val="00CD48EA"/>
    <w:rsid w:val="00CD4E2A"/>
    <w:rsid w:val="00CD5919"/>
    <w:rsid w:val="00CD5AE1"/>
    <w:rsid w:val="00CD6DA2"/>
    <w:rsid w:val="00CE0B75"/>
    <w:rsid w:val="00CE0EE6"/>
    <w:rsid w:val="00CE155F"/>
    <w:rsid w:val="00CE38F5"/>
    <w:rsid w:val="00CF1AD9"/>
    <w:rsid w:val="00CF235F"/>
    <w:rsid w:val="00CF23AD"/>
    <w:rsid w:val="00CF4D3A"/>
    <w:rsid w:val="00CF4F51"/>
    <w:rsid w:val="00CF5BE5"/>
    <w:rsid w:val="00CF6706"/>
    <w:rsid w:val="00CF6CFE"/>
    <w:rsid w:val="00CF7FBB"/>
    <w:rsid w:val="00D00E96"/>
    <w:rsid w:val="00D01D9D"/>
    <w:rsid w:val="00D026BD"/>
    <w:rsid w:val="00D05F69"/>
    <w:rsid w:val="00D067B1"/>
    <w:rsid w:val="00D10702"/>
    <w:rsid w:val="00D12307"/>
    <w:rsid w:val="00D1248F"/>
    <w:rsid w:val="00D13CA8"/>
    <w:rsid w:val="00D13CC6"/>
    <w:rsid w:val="00D14FDE"/>
    <w:rsid w:val="00D161B1"/>
    <w:rsid w:val="00D201A0"/>
    <w:rsid w:val="00D2088C"/>
    <w:rsid w:val="00D220A6"/>
    <w:rsid w:val="00D224CA"/>
    <w:rsid w:val="00D226B3"/>
    <w:rsid w:val="00D22770"/>
    <w:rsid w:val="00D24130"/>
    <w:rsid w:val="00D2481A"/>
    <w:rsid w:val="00D25DE8"/>
    <w:rsid w:val="00D25F69"/>
    <w:rsid w:val="00D266FB"/>
    <w:rsid w:val="00D26AE2"/>
    <w:rsid w:val="00D26E2C"/>
    <w:rsid w:val="00D27830"/>
    <w:rsid w:val="00D27D42"/>
    <w:rsid w:val="00D3058D"/>
    <w:rsid w:val="00D3139D"/>
    <w:rsid w:val="00D3253C"/>
    <w:rsid w:val="00D32AC0"/>
    <w:rsid w:val="00D32C01"/>
    <w:rsid w:val="00D32FFE"/>
    <w:rsid w:val="00D34A27"/>
    <w:rsid w:val="00D35F46"/>
    <w:rsid w:val="00D365D5"/>
    <w:rsid w:val="00D373E1"/>
    <w:rsid w:val="00D40D32"/>
    <w:rsid w:val="00D41744"/>
    <w:rsid w:val="00D43266"/>
    <w:rsid w:val="00D438F8"/>
    <w:rsid w:val="00D43AE9"/>
    <w:rsid w:val="00D44647"/>
    <w:rsid w:val="00D4508D"/>
    <w:rsid w:val="00D452A7"/>
    <w:rsid w:val="00D45E32"/>
    <w:rsid w:val="00D46285"/>
    <w:rsid w:val="00D52067"/>
    <w:rsid w:val="00D52F80"/>
    <w:rsid w:val="00D57A51"/>
    <w:rsid w:val="00D60DBC"/>
    <w:rsid w:val="00D6135B"/>
    <w:rsid w:val="00D62FE3"/>
    <w:rsid w:val="00D63039"/>
    <w:rsid w:val="00D633E9"/>
    <w:rsid w:val="00D6357D"/>
    <w:rsid w:val="00D63826"/>
    <w:rsid w:val="00D638B6"/>
    <w:rsid w:val="00D653AF"/>
    <w:rsid w:val="00D65D1C"/>
    <w:rsid w:val="00D71034"/>
    <w:rsid w:val="00D71B52"/>
    <w:rsid w:val="00D72E6F"/>
    <w:rsid w:val="00D72FCA"/>
    <w:rsid w:val="00D73548"/>
    <w:rsid w:val="00D7473A"/>
    <w:rsid w:val="00D747A3"/>
    <w:rsid w:val="00D766BE"/>
    <w:rsid w:val="00D8009F"/>
    <w:rsid w:val="00D80214"/>
    <w:rsid w:val="00D80637"/>
    <w:rsid w:val="00D80D8E"/>
    <w:rsid w:val="00D820D4"/>
    <w:rsid w:val="00D841B9"/>
    <w:rsid w:val="00D84AB9"/>
    <w:rsid w:val="00D84BF1"/>
    <w:rsid w:val="00D86F79"/>
    <w:rsid w:val="00D8780B"/>
    <w:rsid w:val="00D87C22"/>
    <w:rsid w:val="00D92C77"/>
    <w:rsid w:val="00D947FB"/>
    <w:rsid w:val="00D972F1"/>
    <w:rsid w:val="00DA0DA5"/>
    <w:rsid w:val="00DA1CBA"/>
    <w:rsid w:val="00DA2516"/>
    <w:rsid w:val="00DA2E47"/>
    <w:rsid w:val="00DA3B05"/>
    <w:rsid w:val="00DA4272"/>
    <w:rsid w:val="00DA489C"/>
    <w:rsid w:val="00DA497C"/>
    <w:rsid w:val="00DA5633"/>
    <w:rsid w:val="00DA6142"/>
    <w:rsid w:val="00DA7FC4"/>
    <w:rsid w:val="00DB0C8A"/>
    <w:rsid w:val="00DB1A45"/>
    <w:rsid w:val="00DB25FD"/>
    <w:rsid w:val="00DB2E1D"/>
    <w:rsid w:val="00DB3F41"/>
    <w:rsid w:val="00DB4106"/>
    <w:rsid w:val="00DB5FA3"/>
    <w:rsid w:val="00DC0177"/>
    <w:rsid w:val="00DC199D"/>
    <w:rsid w:val="00DC3CCF"/>
    <w:rsid w:val="00DC54CA"/>
    <w:rsid w:val="00DD259F"/>
    <w:rsid w:val="00DD685B"/>
    <w:rsid w:val="00DE1B4E"/>
    <w:rsid w:val="00DE7F66"/>
    <w:rsid w:val="00DF1555"/>
    <w:rsid w:val="00DF1CC8"/>
    <w:rsid w:val="00DF2A97"/>
    <w:rsid w:val="00DF35A9"/>
    <w:rsid w:val="00DF36AC"/>
    <w:rsid w:val="00DF4190"/>
    <w:rsid w:val="00DF7941"/>
    <w:rsid w:val="00E02547"/>
    <w:rsid w:val="00E0392C"/>
    <w:rsid w:val="00E040FC"/>
    <w:rsid w:val="00E051E0"/>
    <w:rsid w:val="00E10A7B"/>
    <w:rsid w:val="00E11682"/>
    <w:rsid w:val="00E14443"/>
    <w:rsid w:val="00E1451A"/>
    <w:rsid w:val="00E15A35"/>
    <w:rsid w:val="00E17C79"/>
    <w:rsid w:val="00E20CE2"/>
    <w:rsid w:val="00E24B09"/>
    <w:rsid w:val="00E25547"/>
    <w:rsid w:val="00E26A48"/>
    <w:rsid w:val="00E312FC"/>
    <w:rsid w:val="00E3162D"/>
    <w:rsid w:val="00E3320A"/>
    <w:rsid w:val="00E333F2"/>
    <w:rsid w:val="00E336F5"/>
    <w:rsid w:val="00E3373C"/>
    <w:rsid w:val="00E3597B"/>
    <w:rsid w:val="00E36825"/>
    <w:rsid w:val="00E37749"/>
    <w:rsid w:val="00E40EB6"/>
    <w:rsid w:val="00E43A8D"/>
    <w:rsid w:val="00E45AF4"/>
    <w:rsid w:val="00E46C32"/>
    <w:rsid w:val="00E52414"/>
    <w:rsid w:val="00E5280B"/>
    <w:rsid w:val="00E530D5"/>
    <w:rsid w:val="00E5419C"/>
    <w:rsid w:val="00E546AE"/>
    <w:rsid w:val="00E55E76"/>
    <w:rsid w:val="00E57504"/>
    <w:rsid w:val="00E60F36"/>
    <w:rsid w:val="00E61823"/>
    <w:rsid w:val="00E65AF9"/>
    <w:rsid w:val="00E66737"/>
    <w:rsid w:val="00E66808"/>
    <w:rsid w:val="00E73A61"/>
    <w:rsid w:val="00E74261"/>
    <w:rsid w:val="00E779A7"/>
    <w:rsid w:val="00E831B1"/>
    <w:rsid w:val="00E843FE"/>
    <w:rsid w:val="00E848AC"/>
    <w:rsid w:val="00E856B4"/>
    <w:rsid w:val="00E87E01"/>
    <w:rsid w:val="00E9090B"/>
    <w:rsid w:val="00E92320"/>
    <w:rsid w:val="00E924AD"/>
    <w:rsid w:val="00E951B1"/>
    <w:rsid w:val="00E95689"/>
    <w:rsid w:val="00E9570A"/>
    <w:rsid w:val="00E9639A"/>
    <w:rsid w:val="00EA107B"/>
    <w:rsid w:val="00EA1CFE"/>
    <w:rsid w:val="00EA4B56"/>
    <w:rsid w:val="00EA4DD2"/>
    <w:rsid w:val="00EA5632"/>
    <w:rsid w:val="00EA590D"/>
    <w:rsid w:val="00EA5B58"/>
    <w:rsid w:val="00EA75AC"/>
    <w:rsid w:val="00EA7AEC"/>
    <w:rsid w:val="00EA7DEF"/>
    <w:rsid w:val="00EB010F"/>
    <w:rsid w:val="00EB2197"/>
    <w:rsid w:val="00EB2961"/>
    <w:rsid w:val="00EB731D"/>
    <w:rsid w:val="00EB7570"/>
    <w:rsid w:val="00EB7A74"/>
    <w:rsid w:val="00EC0DC9"/>
    <w:rsid w:val="00EC1643"/>
    <w:rsid w:val="00EC1F23"/>
    <w:rsid w:val="00EC2E1B"/>
    <w:rsid w:val="00EC4040"/>
    <w:rsid w:val="00EC43AD"/>
    <w:rsid w:val="00EC51A8"/>
    <w:rsid w:val="00EC60A4"/>
    <w:rsid w:val="00EC62EC"/>
    <w:rsid w:val="00ED1FAD"/>
    <w:rsid w:val="00ED2133"/>
    <w:rsid w:val="00ED2EC1"/>
    <w:rsid w:val="00ED3390"/>
    <w:rsid w:val="00ED37B8"/>
    <w:rsid w:val="00EE0962"/>
    <w:rsid w:val="00EE1CF3"/>
    <w:rsid w:val="00EE2425"/>
    <w:rsid w:val="00EE5991"/>
    <w:rsid w:val="00EE6FA8"/>
    <w:rsid w:val="00EF2556"/>
    <w:rsid w:val="00EF2C05"/>
    <w:rsid w:val="00EF43A4"/>
    <w:rsid w:val="00EF60BE"/>
    <w:rsid w:val="00EF6AA2"/>
    <w:rsid w:val="00EF7682"/>
    <w:rsid w:val="00F02F77"/>
    <w:rsid w:val="00F0516A"/>
    <w:rsid w:val="00F066AA"/>
    <w:rsid w:val="00F07EBD"/>
    <w:rsid w:val="00F10211"/>
    <w:rsid w:val="00F11226"/>
    <w:rsid w:val="00F11569"/>
    <w:rsid w:val="00F118F7"/>
    <w:rsid w:val="00F1369D"/>
    <w:rsid w:val="00F14D1E"/>
    <w:rsid w:val="00F15E6C"/>
    <w:rsid w:val="00F23A76"/>
    <w:rsid w:val="00F25287"/>
    <w:rsid w:val="00F25333"/>
    <w:rsid w:val="00F25C46"/>
    <w:rsid w:val="00F26042"/>
    <w:rsid w:val="00F26425"/>
    <w:rsid w:val="00F3003D"/>
    <w:rsid w:val="00F32580"/>
    <w:rsid w:val="00F330A4"/>
    <w:rsid w:val="00F35449"/>
    <w:rsid w:val="00F36847"/>
    <w:rsid w:val="00F40028"/>
    <w:rsid w:val="00F40E29"/>
    <w:rsid w:val="00F43508"/>
    <w:rsid w:val="00F45102"/>
    <w:rsid w:val="00F45379"/>
    <w:rsid w:val="00F46381"/>
    <w:rsid w:val="00F46BA3"/>
    <w:rsid w:val="00F46C74"/>
    <w:rsid w:val="00F50351"/>
    <w:rsid w:val="00F52A63"/>
    <w:rsid w:val="00F52C53"/>
    <w:rsid w:val="00F60B2F"/>
    <w:rsid w:val="00F619CA"/>
    <w:rsid w:val="00F6205C"/>
    <w:rsid w:val="00F62597"/>
    <w:rsid w:val="00F64359"/>
    <w:rsid w:val="00F64D30"/>
    <w:rsid w:val="00F65F9A"/>
    <w:rsid w:val="00F66792"/>
    <w:rsid w:val="00F670B0"/>
    <w:rsid w:val="00F67BA8"/>
    <w:rsid w:val="00F72760"/>
    <w:rsid w:val="00F72E3E"/>
    <w:rsid w:val="00F74E2F"/>
    <w:rsid w:val="00F75A84"/>
    <w:rsid w:val="00F80DF3"/>
    <w:rsid w:val="00F81BDF"/>
    <w:rsid w:val="00F81CC3"/>
    <w:rsid w:val="00F838C2"/>
    <w:rsid w:val="00F84B44"/>
    <w:rsid w:val="00F84BAB"/>
    <w:rsid w:val="00F84EE9"/>
    <w:rsid w:val="00F87321"/>
    <w:rsid w:val="00F8778A"/>
    <w:rsid w:val="00F91499"/>
    <w:rsid w:val="00F9188B"/>
    <w:rsid w:val="00F950B6"/>
    <w:rsid w:val="00F95E21"/>
    <w:rsid w:val="00FA1557"/>
    <w:rsid w:val="00FA507A"/>
    <w:rsid w:val="00FA71E9"/>
    <w:rsid w:val="00FB0A11"/>
    <w:rsid w:val="00FB0B65"/>
    <w:rsid w:val="00FB154C"/>
    <w:rsid w:val="00FB3847"/>
    <w:rsid w:val="00FB3BD5"/>
    <w:rsid w:val="00FB407C"/>
    <w:rsid w:val="00FB6310"/>
    <w:rsid w:val="00FB63BB"/>
    <w:rsid w:val="00FB7067"/>
    <w:rsid w:val="00FB792D"/>
    <w:rsid w:val="00FB7BFD"/>
    <w:rsid w:val="00FC0D1A"/>
    <w:rsid w:val="00FC10CB"/>
    <w:rsid w:val="00FC226F"/>
    <w:rsid w:val="00FC24E5"/>
    <w:rsid w:val="00FC3678"/>
    <w:rsid w:val="00FC3CFF"/>
    <w:rsid w:val="00FC5729"/>
    <w:rsid w:val="00FC5968"/>
    <w:rsid w:val="00FC5FB7"/>
    <w:rsid w:val="00FC6AEA"/>
    <w:rsid w:val="00FD12DC"/>
    <w:rsid w:val="00FD1755"/>
    <w:rsid w:val="00FD2C03"/>
    <w:rsid w:val="00FD30A2"/>
    <w:rsid w:val="00FD4600"/>
    <w:rsid w:val="00FD4E3A"/>
    <w:rsid w:val="00FD5451"/>
    <w:rsid w:val="00FD7DF1"/>
    <w:rsid w:val="00FE07B6"/>
    <w:rsid w:val="00FE09B6"/>
    <w:rsid w:val="00FE1940"/>
    <w:rsid w:val="00FE2236"/>
    <w:rsid w:val="00FE239C"/>
    <w:rsid w:val="00FE34DA"/>
    <w:rsid w:val="00FE4166"/>
    <w:rsid w:val="00FE53D8"/>
    <w:rsid w:val="00FE5572"/>
    <w:rsid w:val="00FE72AB"/>
    <w:rsid w:val="00FE7AB7"/>
    <w:rsid w:val="00FF09BB"/>
    <w:rsid w:val="00FF0C71"/>
    <w:rsid w:val="00FF1C23"/>
    <w:rsid w:val="00FF212A"/>
    <w:rsid w:val="00FF220E"/>
    <w:rsid w:val="00FF2B69"/>
    <w:rsid w:val="00FF34BD"/>
    <w:rsid w:val="00FF3A62"/>
    <w:rsid w:val="00FF47E9"/>
    <w:rsid w:val="00FF4A6D"/>
    <w:rsid w:val="00FF559C"/>
    <w:rsid w:val="00FF596C"/>
    <w:rsid w:val="00FF6E49"/>
    <w:rsid w:val="00FF7A0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5A31B1"/>
  <w15:chartTrackingRefBased/>
  <w15:docId w15:val="{9188FAE6-3A4F-4142-8AEA-5E494FBCA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aliases w:val="Standaard tekst"/>
    <w:qFormat/>
    <w:rsid w:val="00EC1643"/>
  </w:style>
  <w:style w:type="paragraph" w:styleId="Kop1">
    <w:name w:val="heading 1"/>
    <w:basedOn w:val="Standaard"/>
    <w:next w:val="Standaard"/>
    <w:link w:val="Kop1Char"/>
    <w:autoRedefine/>
    <w:uiPriority w:val="9"/>
    <w:qFormat/>
    <w:rsid w:val="00F330A4"/>
    <w:pPr>
      <w:keepNext/>
      <w:keepLines/>
      <w:numPr>
        <w:numId w:val="3"/>
      </w:numPr>
      <w:spacing w:before="320" w:line="240" w:lineRule="auto"/>
      <w:outlineLvl w:val="0"/>
    </w:pPr>
    <w:rPr>
      <w:rFonts w:ascii="Calibri" w:eastAsiaTheme="majorEastAsia" w:hAnsi="Calibri" w:cstheme="majorBidi"/>
      <w:b/>
      <w:color w:val="009900"/>
      <w:sz w:val="34"/>
      <w:szCs w:val="30"/>
    </w:rPr>
  </w:style>
  <w:style w:type="paragraph" w:styleId="Kop2">
    <w:name w:val="heading 2"/>
    <w:basedOn w:val="Standaard"/>
    <w:next w:val="Standaard"/>
    <w:link w:val="Kop2Char"/>
    <w:autoRedefine/>
    <w:uiPriority w:val="9"/>
    <w:unhideWhenUsed/>
    <w:qFormat/>
    <w:rsid w:val="0032281B"/>
    <w:pPr>
      <w:keepNext/>
      <w:keepLines/>
      <w:numPr>
        <w:ilvl w:val="1"/>
        <w:numId w:val="3"/>
      </w:numPr>
      <w:spacing w:before="40" w:line="240" w:lineRule="auto"/>
      <w:outlineLvl w:val="1"/>
    </w:pPr>
    <w:rPr>
      <w:rFonts w:ascii="Calibri" w:eastAsiaTheme="majorEastAsia" w:hAnsi="Calibri" w:cstheme="majorBidi"/>
      <w:b/>
      <w:color w:val="009900"/>
      <w:sz w:val="28"/>
      <w:szCs w:val="28"/>
    </w:rPr>
  </w:style>
  <w:style w:type="paragraph" w:styleId="Kop3">
    <w:name w:val="heading 3"/>
    <w:basedOn w:val="Standaard"/>
    <w:next w:val="Standaard"/>
    <w:link w:val="Kop3Char"/>
    <w:autoRedefine/>
    <w:uiPriority w:val="9"/>
    <w:unhideWhenUsed/>
    <w:qFormat/>
    <w:rsid w:val="0032281B"/>
    <w:pPr>
      <w:keepNext/>
      <w:keepLines/>
      <w:numPr>
        <w:ilvl w:val="2"/>
        <w:numId w:val="3"/>
      </w:numPr>
      <w:spacing w:before="40" w:line="240" w:lineRule="auto"/>
      <w:outlineLvl w:val="2"/>
    </w:pPr>
    <w:rPr>
      <w:rFonts w:ascii="Calibri" w:eastAsiaTheme="majorEastAsia" w:hAnsi="Calibri" w:cstheme="majorBidi"/>
      <w:b/>
      <w:color w:val="009900"/>
      <w:sz w:val="26"/>
      <w:szCs w:val="26"/>
    </w:rPr>
  </w:style>
  <w:style w:type="paragraph" w:styleId="Kop4">
    <w:name w:val="heading 4"/>
    <w:basedOn w:val="Standaard"/>
    <w:next w:val="Standaard"/>
    <w:link w:val="Kop4Char"/>
    <w:autoRedefine/>
    <w:uiPriority w:val="9"/>
    <w:unhideWhenUsed/>
    <w:qFormat/>
    <w:rsid w:val="00E530D5"/>
    <w:pPr>
      <w:keepNext/>
      <w:keepLines/>
      <w:numPr>
        <w:numId w:val="6"/>
      </w:numPr>
      <w:spacing w:before="40"/>
      <w:outlineLvl w:val="3"/>
    </w:pPr>
    <w:rPr>
      <w:rFonts w:ascii="Calibri" w:eastAsiaTheme="majorEastAsia" w:hAnsi="Calibri" w:cstheme="majorBidi"/>
      <w:b/>
      <w:iCs/>
      <w:color w:val="009900"/>
      <w:sz w:val="24"/>
      <w:szCs w:val="25"/>
    </w:rPr>
  </w:style>
  <w:style w:type="paragraph" w:styleId="Kop5">
    <w:name w:val="heading 5"/>
    <w:basedOn w:val="Standaard"/>
    <w:next w:val="Standaard"/>
    <w:link w:val="Kop5Char"/>
    <w:uiPriority w:val="9"/>
    <w:semiHidden/>
    <w:unhideWhenUsed/>
    <w:qFormat/>
    <w:rsid w:val="0032281B"/>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Romeins">
    <w:name w:val="Kop 1 Romeins"/>
    <w:basedOn w:val="Kop1"/>
    <w:link w:val="Kop1RomeinsChar"/>
    <w:autoRedefine/>
    <w:qFormat/>
    <w:rsid w:val="003D2AD0"/>
    <w:pPr>
      <w:numPr>
        <w:numId w:val="4"/>
      </w:numPr>
    </w:pPr>
  </w:style>
  <w:style w:type="character" w:customStyle="1" w:styleId="Kop1RomeinsChar">
    <w:name w:val="Kop 1 Romeins Char"/>
    <w:basedOn w:val="Kop1Char"/>
    <w:link w:val="Kop1Romeins"/>
    <w:rsid w:val="003D2AD0"/>
    <w:rPr>
      <w:rFonts w:ascii="Calibri" w:eastAsiaTheme="majorEastAsia" w:hAnsi="Calibri" w:cstheme="majorBidi"/>
      <w:b/>
      <w:color w:val="009900"/>
      <w:sz w:val="34"/>
      <w:szCs w:val="30"/>
    </w:rPr>
  </w:style>
  <w:style w:type="character" w:customStyle="1" w:styleId="Kop1Char">
    <w:name w:val="Kop 1 Char"/>
    <w:basedOn w:val="Standaardalinea-lettertype"/>
    <w:link w:val="Kop1"/>
    <w:uiPriority w:val="9"/>
    <w:rsid w:val="00F330A4"/>
    <w:rPr>
      <w:rFonts w:ascii="Calibri" w:eastAsiaTheme="majorEastAsia" w:hAnsi="Calibri" w:cstheme="majorBidi"/>
      <w:b/>
      <w:color w:val="009900"/>
      <w:sz w:val="34"/>
      <w:szCs w:val="30"/>
    </w:rPr>
  </w:style>
  <w:style w:type="paragraph" w:customStyle="1" w:styleId="Kop2Romeins">
    <w:name w:val="Kop 2 Romeins"/>
    <w:link w:val="Kop2RomeinsChar"/>
    <w:autoRedefine/>
    <w:qFormat/>
    <w:rsid w:val="00D43266"/>
    <w:pPr>
      <w:numPr>
        <w:numId w:val="5"/>
      </w:numPr>
    </w:pPr>
    <w:rPr>
      <w:rFonts w:ascii="Calibri" w:eastAsiaTheme="majorEastAsia" w:hAnsi="Calibri" w:cstheme="majorBidi"/>
      <w:b/>
      <w:color w:val="009900"/>
      <w:sz w:val="28"/>
      <w:szCs w:val="28"/>
    </w:rPr>
  </w:style>
  <w:style w:type="character" w:customStyle="1" w:styleId="Kop2RomeinsChar">
    <w:name w:val="Kop 2 Romeins Char"/>
    <w:basedOn w:val="Kop2Char"/>
    <w:link w:val="Kop2Romeins"/>
    <w:rsid w:val="00D43266"/>
    <w:rPr>
      <w:rFonts w:ascii="Calibri" w:eastAsiaTheme="majorEastAsia" w:hAnsi="Calibri" w:cstheme="majorBidi"/>
      <w:b/>
      <w:color w:val="009900"/>
      <w:sz w:val="28"/>
      <w:szCs w:val="28"/>
    </w:rPr>
  </w:style>
  <w:style w:type="paragraph" w:customStyle="1" w:styleId="Opsommingbullets">
    <w:name w:val="Opsomming bullets"/>
    <w:basedOn w:val="Lijstalinea"/>
    <w:autoRedefine/>
    <w:qFormat/>
    <w:rsid w:val="0032281B"/>
    <w:pPr>
      <w:numPr>
        <w:numId w:val="1"/>
      </w:numPr>
    </w:pPr>
  </w:style>
  <w:style w:type="paragraph" w:styleId="Lijstalinea">
    <w:name w:val="List Paragraph"/>
    <w:basedOn w:val="Standaard"/>
    <w:autoRedefine/>
    <w:uiPriority w:val="99"/>
    <w:qFormat/>
    <w:rsid w:val="00C61A92"/>
    <w:pPr>
      <w:numPr>
        <w:numId w:val="19"/>
      </w:numPr>
      <w:contextualSpacing/>
    </w:pPr>
  </w:style>
  <w:style w:type="paragraph" w:customStyle="1" w:styleId="Opsommingnummering">
    <w:name w:val="Opsomming nummering"/>
    <w:basedOn w:val="Opsommingbullets"/>
    <w:autoRedefine/>
    <w:qFormat/>
    <w:rsid w:val="0032281B"/>
    <w:pPr>
      <w:numPr>
        <w:numId w:val="2"/>
      </w:numPr>
    </w:pPr>
  </w:style>
  <w:style w:type="paragraph" w:styleId="Geenafstand">
    <w:name w:val="No Spacing"/>
    <w:link w:val="GeenafstandChar"/>
    <w:uiPriority w:val="1"/>
    <w:qFormat/>
    <w:rsid w:val="0032281B"/>
    <w:pPr>
      <w:spacing w:after="0" w:line="240" w:lineRule="auto"/>
    </w:pPr>
  </w:style>
  <w:style w:type="character" w:customStyle="1" w:styleId="GeenafstandChar">
    <w:name w:val="Geen afstand Char"/>
    <w:basedOn w:val="Standaardalinea-lettertype"/>
    <w:link w:val="Geenafstand"/>
    <w:uiPriority w:val="1"/>
    <w:rsid w:val="0032281B"/>
  </w:style>
  <w:style w:type="character" w:customStyle="1" w:styleId="Kop2Char">
    <w:name w:val="Kop 2 Char"/>
    <w:basedOn w:val="Standaardalinea-lettertype"/>
    <w:link w:val="Kop2"/>
    <w:uiPriority w:val="9"/>
    <w:rsid w:val="0032281B"/>
    <w:rPr>
      <w:rFonts w:ascii="Calibri" w:eastAsiaTheme="majorEastAsia" w:hAnsi="Calibri" w:cstheme="majorBidi"/>
      <w:b/>
      <w:color w:val="009900"/>
      <w:sz w:val="28"/>
      <w:szCs w:val="28"/>
    </w:rPr>
  </w:style>
  <w:style w:type="character" w:customStyle="1" w:styleId="Kop3Char">
    <w:name w:val="Kop 3 Char"/>
    <w:basedOn w:val="Standaardalinea-lettertype"/>
    <w:link w:val="Kop3"/>
    <w:uiPriority w:val="9"/>
    <w:rsid w:val="0032281B"/>
    <w:rPr>
      <w:rFonts w:ascii="Calibri" w:eastAsiaTheme="majorEastAsia" w:hAnsi="Calibri" w:cstheme="majorBidi"/>
      <w:b/>
      <w:color w:val="009900"/>
      <w:sz w:val="26"/>
      <w:szCs w:val="26"/>
    </w:rPr>
  </w:style>
  <w:style w:type="character" w:customStyle="1" w:styleId="Kop4Char">
    <w:name w:val="Kop 4 Char"/>
    <w:basedOn w:val="Standaardalinea-lettertype"/>
    <w:link w:val="Kop4"/>
    <w:uiPriority w:val="9"/>
    <w:rsid w:val="00E530D5"/>
    <w:rPr>
      <w:rFonts w:ascii="Calibri" w:eastAsiaTheme="majorEastAsia" w:hAnsi="Calibri" w:cstheme="majorBidi"/>
      <w:b/>
      <w:iCs/>
      <w:color w:val="009900"/>
      <w:sz w:val="24"/>
      <w:szCs w:val="25"/>
    </w:rPr>
  </w:style>
  <w:style w:type="character" w:customStyle="1" w:styleId="Kop5Char">
    <w:name w:val="Kop 5 Char"/>
    <w:basedOn w:val="Standaardalinea-lettertype"/>
    <w:link w:val="Kop5"/>
    <w:uiPriority w:val="9"/>
    <w:semiHidden/>
    <w:rsid w:val="00966725"/>
    <w:rPr>
      <w:rFonts w:asciiTheme="majorHAnsi" w:eastAsiaTheme="majorEastAsia" w:hAnsiTheme="majorHAnsi" w:cstheme="majorBidi"/>
      <w:color w:val="2E74B5" w:themeColor="accent1" w:themeShade="BF"/>
    </w:rPr>
  </w:style>
  <w:style w:type="paragraph" w:styleId="Titel">
    <w:name w:val="Title"/>
    <w:basedOn w:val="Standaard"/>
    <w:next w:val="Standaard"/>
    <w:link w:val="TitelChar"/>
    <w:autoRedefine/>
    <w:uiPriority w:val="10"/>
    <w:qFormat/>
    <w:rsid w:val="0032281B"/>
    <w:pPr>
      <w:spacing w:line="240" w:lineRule="auto"/>
      <w:contextualSpacing/>
    </w:pPr>
    <w:rPr>
      <w:rFonts w:ascii="Calibri" w:eastAsiaTheme="majorEastAsia" w:hAnsi="Calibri" w:cstheme="majorBidi"/>
      <w:color w:val="009900"/>
      <w:spacing w:val="-10"/>
      <w:sz w:val="52"/>
      <w:szCs w:val="52"/>
    </w:rPr>
  </w:style>
  <w:style w:type="character" w:customStyle="1" w:styleId="TitelChar">
    <w:name w:val="Titel Char"/>
    <w:basedOn w:val="Standaardalinea-lettertype"/>
    <w:link w:val="Titel"/>
    <w:uiPriority w:val="10"/>
    <w:rsid w:val="0032281B"/>
    <w:rPr>
      <w:rFonts w:ascii="Calibri" w:eastAsiaTheme="majorEastAsia" w:hAnsi="Calibri" w:cstheme="majorBidi"/>
      <w:color w:val="009900"/>
      <w:spacing w:val="-10"/>
      <w:sz w:val="52"/>
      <w:szCs w:val="52"/>
    </w:rPr>
  </w:style>
  <w:style w:type="paragraph" w:styleId="Ondertitel">
    <w:name w:val="Subtitle"/>
    <w:basedOn w:val="Standaard"/>
    <w:next w:val="Standaard"/>
    <w:link w:val="OndertitelChar"/>
    <w:uiPriority w:val="11"/>
    <w:qFormat/>
    <w:rsid w:val="00966725"/>
    <w:pPr>
      <w:numPr>
        <w:ilvl w:val="1"/>
      </w:numPr>
    </w:pPr>
    <w:rPr>
      <w:color w:val="5A5A5A" w:themeColor="text1" w:themeTint="A5"/>
      <w:spacing w:val="15"/>
    </w:rPr>
  </w:style>
  <w:style w:type="character" w:customStyle="1" w:styleId="OndertitelChar">
    <w:name w:val="Ondertitel Char"/>
    <w:basedOn w:val="Standaardalinea-lettertype"/>
    <w:link w:val="Ondertitel"/>
    <w:uiPriority w:val="11"/>
    <w:rsid w:val="00966725"/>
    <w:rPr>
      <w:rFonts w:eastAsiaTheme="minorEastAsia"/>
      <w:color w:val="5A5A5A" w:themeColor="text1" w:themeTint="A5"/>
      <w:spacing w:val="15"/>
    </w:rPr>
  </w:style>
  <w:style w:type="character" w:styleId="Subtielebenadrukking">
    <w:name w:val="Subtle Emphasis"/>
    <w:basedOn w:val="Standaardalinea-lettertype"/>
    <w:uiPriority w:val="19"/>
    <w:qFormat/>
    <w:rsid w:val="00966725"/>
    <w:rPr>
      <w:i/>
      <w:iCs/>
      <w:color w:val="404040" w:themeColor="text1" w:themeTint="BF"/>
    </w:rPr>
  </w:style>
  <w:style w:type="paragraph" w:customStyle="1" w:styleId="Vetinkader">
    <w:name w:val="Vet in kader"/>
    <w:basedOn w:val="Standaard"/>
    <w:link w:val="VetinkaderChar"/>
    <w:qFormat/>
    <w:rsid w:val="0032281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CFFC1"/>
    </w:pPr>
    <w:rPr>
      <w:b/>
      <w:sz w:val="24"/>
      <w:szCs w:val="24"/>
    </w:rPr>
  </w:style>
  <w:style w:type="character" w:customStyle="1" w:styleId="VetinkaderChar">
    <w:name w:val="Vet in kader Char"/>
    <w:basedOn w:val="Standaardalinea-lettertype"/>
    <w:link w:val="Vetinkader"/>
    <w:rsid w:val="0032281B"/>
    <w:rPr>
      <w:rFonts w:ascii="Calibri Light" w:hAnsi="Calibri Light"/>
      <w:b/>
      <w:color w:val="000000" w:themeColor="text1"/>
      <w:sz w:val="24"/>
      <w:szCs w:val="24"/>
      <w:shd w:val="clear" w:color="auto" w:fill="DCFFC1"/>
    </w:rPr>
  </w:style>
  <w:style w:type="character" w:styleId="Nadruk">
    <w:name w:val="Emphasis"/>
    <w:aliases w:val="Cursief"/>
    <w:basedOn w:val="Standaardalinea-lettertype"/>
    <w:uiPriority w:val="20"/>
    <w:qFormat/>
    <w:rsid w:val="0032281B"/>
    <w:rPr>
      <w:i/>
      <w:iCs/>
    </w:rPr>
  </w:style>
  <w:style w:type="character" w:styleId="Zwaar">
    <w:name w:val="Strong"/>
    <w:aliases w:val="Vet"/>
    <w:basedOn w:val="Standaardalinea-lettertype"/>
    <w:uiPriority w:val="22"/>
    <w:qFormat/>
    <w:rsid w:val="0032281B"/>
    <w:rPr>
      <w:rFonts w:ascii="Calibri" w:hAnsi="Calibri"/>
      <w:b/>
      <w:bCs/>
      <w:sz w:val="22"/>
    </w:rPr>
  </w:style>
  <w:style w:type="paragraph" w:styleId="Citaat">
    <w:name w:val="Quote"/>
    <w:basedOn w:val="Standaard"/>
    <w:next w:val="Standaard"/>
    <w:link w:val="CitaatChar"/>
    <w:autoRedefine/>
    <w:uiPriority w:val="29"/>
    <w:qFormat/>
    <w:rsid w:val="0032281B"/>
    <w:pPr>
      <w:spacing w:before="120"/>
      <w:ind w:left="720" w:right="720"/>
    </w:pPr>
    <w:rPr>
      <w:rFonts w:ascii="Calibri" w:hAnsi="Calibri"/>
      <w:i/>
      <w:iCs/>
    </w:rPr>
  </w:style>
  <w:style w:type="character" w:customStyle="1" w:styleId="CitaatChar">
    <w:name w:val="Citaat Char"/>
    <w:basedOn w:val="Standaardalinea-lettertype"/>
    <w:link w:val="Citaat"/>
    <w:uiPriority w:val="29"/>
    <w:rsid w:val="0032281B"/>
    <w:rPr>
      <w:rFonts w:ascii="Calibri" w:hAnsi="Calibri"/>
      <w:i/>
      <w:iCs/>
      <w:color w:val="000000" w:themeColor="text1"/>
    </w:rPr>
  </w:style>
  <w:style w:type="character" w:styleId="Titelvanboek">
    <w:name w:val="Book Title"/>
    <w:basedOn w:val="Standaardalinea-lettertype"/>
    <w:uiPriority w:val="33"/>
    <w:qFormat/>
    <w:rsid w:val="0032281B"/>
    <w:rPr>
      <w:b/>
      <w:bCs/>
      <w:smallCaps/>
    </w:rPr>
  </w:style>
  <w:style w:type="paragraph" w:styleId="Bijschrift">
    <w:name w:val="caption"/>
    <w:basedOn w:val="Standaard"/>
    <w:next w:val="Standaard"/>
    <w:autoRedefine/>
    <w:uiPriority w:val="35"/>
    <w:unhideWhenUsed/>
    <w:qFormat/>
    <w:rsid w:val="0032281B"/>
    <w:pPr>
      <w:spacing w:line="240" w:lineRule="auto"/>
    </w:pPr>
    <w:rPr>
      <w:bCs/>
      <w:i/>
      <w:spacing w:val="6"/>
      <w:sz w:val="20"/>
    </w:rPr>
  </w:style>
  <w:style w:type="paragraph" w:customStyle="1" w:styleId="vetenkleur">
    <w:name w:val="vet en kleur"/>
    <w:basedOn w:val="Standaard"/>
    <w:link w:val="vetenkleurChar"/>
    <w:qFormat/>
    <w:rsid w:val="008E031E"/>
    <w:pPr>
      <w:spacing w:line="288" w:lineRule="auto"/>
    </w:pPr>
    <w:rPr>
      <w:b/>
      <w:color w:val="008000"/>
    </w:rPr>
  </w:style>
  <w:style w:type="character" w:customStyle="1" w:styleId="vetenkleurChar">
    <w:name w:val="vet en kleur Char"/>
    <w:basedOn w:val="Standaardalinea-lettertype"/>
    <w:link w:val="vetenkleur"/>
    <w:rsid w:val="008E031E"/>
    <w:rPr>
      <w:rFonts w:ascii="Calibri Light" w:hAnsi="Calibri Light"/>
      <w:b/>
      <w:color w:val="008000"/>
    </w:rPr>
  </w:style>
  <w:style w:type="paragraph" w:styleId="Koptekst">
    <w:name w:val="header"/>
    <w:basedOn w:val="Standaard"/>
    <w:link w:val="KoptekstChar"/>
    <w:uiPriority w:val="99"/>
    <w:unhideWhenUsed/>
    <w:rsid w:val="00EC164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C1643"/>
  </w:style>
  <w:style w:type="paragraph" w:styleId="Voettekst">
    <w:name w:val="footer"/>
    <w:basedOn w:val="Standaard"/>
    <w:link w:val="VoettekstChar"/>
    <w:uiPriority w:val="99"/>
    <w:unhideWhenUsed/>
    <w:rsid w:val="00EC164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C1643"/>
    <w:rPr>
      <w:rFonts w:ascii="Calibri Light" w:eastAsiaTheme="minorEastAsia" w:hAnsi="Calibri Light"/>
      <w:color w:val="000000" w:themeColor="text1"/>
    </w:rPr>
  </w:style>
  <w:style w:type="table" w:styleId="Tabelraster">
    <w:name w:val="Table Grid"/>
    <w:basedOn w:val="Standaardtabel"/>
    <w:uiPriority w:val="39"/>
    <w:rsid w:val="00EC1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8F2E7E"/>
    <w:rPr>
      <w:color w:val="808080"/>
    </w:rPr>
  </w:style>
  <w:style w:type="paragraph" w:styleId="Ballontekst">
    <w:name w:val="Balloon Text"/>
    <w:basedOn w:val="Standaard"/>
    <w:link w:val="BallontekstChar"/>
    <w:uiPriority w:val="99"/>
    <w:semiHidden/>
    <w:unhideWhenUsed/>
    <w:rsid w:val="009651A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651A8"/>
    <w:rPr>
      <w:rFonts w:ascii="Segoe UI" w:hAnsi="Segoe UI" w:cs="Segoe UI"/>
      <w:sz w:val="18"/>
      <w:szCs w:val="18"/>
    </w:rPr>
  </w:style>
  <w:style w:type="paragraph" w:customStyle="1" w:styleId="Kop3zondernummer">
    <w:name w:val="Kop 3 zonder nummer"/>
    <w:basedOn w:val="Kop1Romeins"/>
    <w:link w:val="Kop3zondernummerChar"/>
    <w:qFormat/>
    <w:rsid w:val="003D2AD0"/>
    <w:pPr>
      <w:numPr>
        <w:numId w:val="0"/>
      </w:numPr>
    </w:pPr>
  </w:style>
  <w:style w:type="character" w:customStyle="1" w:styleId="Kop3zondernummerChar">
    <w:name w:val="Kop 3 zonder nummer Char"/>
    <w:basedOn w:val="Kop1RomeinsChar"/>
    <w:link w:val="Kop3zondernummer"/>
    <w:rsid w:val="003D2AD0"/>
    <w:rPr>
      <w:rFonts w:ascii="Calibri" w:eastAsiaTheme="majorEastAsia" w:hAnsi="Calibri" w:cstheme="majorBidi"/>
      <w:b/>
      <w:color w:val="009900"/>
      <w:sz w:val="34"/>
      <w:szCs w:val="30"/>
    </w:rPr>
  </w:style>
  <w:style w:type="character" w:styleId="Verwijzingopmerking">
    <w:name w:val="annotation reference"/>
    <w:basedOn w:val="Standaardalinea-lettertype"/>
    <w:uiPriority w:val="99"/>
    <w:semiHidden/>
    <w:unhideWhenUsed/>
    <w:rsid w:val="00B93552"/>
    <w:rPr>
      <w:sz w:val="16"/>
      <w:szCs w:val="16"/>
    </w:rPr>
  </w:style>
  <w:style w:type="paragraph" w:styleId="Tekstopmerking">
    <w:name w:val="annotation text"/>
    <w:basedOn w:val="Standaard"/>
    <w:link w:val="TekstopmerkingChar"/>
    <w:uiPriority w:val="99"/>
    <w:unhideWhenUsed/>
    <w:rsid w:val="00B93552"/>
    <w:pPr>
      <w:spacing w:line="240" w:lineRule="auto"/>
    </w:pPr>
    <w:rPr>
      <w:sz w:val="20"/>
      <w:szCs w:val="20"/>
    </w:rPr>
  </w:style>
  <w:style w:type="character" w:customStyle="1" w:styleId="TekstopmerkingChar">
    <w:name w:val="Tekst opmerking Char"/>
    <w:basedOn w:val="Standaardalinea-lettertype"/>
    <w:link w:val="Tekstopmerking"/>
    <w:uiPriority w:val="99"/>
    <w:rsid w:val="00B93552"/>
    <w:rPr>
      <w:sz w:val="20"/>
      <w:szCs w:val="20"/>
    </w:rPr>
  </w:style>
  <w:style w:type="character" w:styleId="Hyperlink">
    <w:name w:val="Hyperlink"/>
    <w:basedOn w:val="Standaardalinea-lettertype"/>
    <w:uiPriority w:val="99"/>
    <w:unhideWhenUsed/>
    <w:rsid w:val="00B93552"/>
    <w:rPr>
      <w:color w:val="0563C1" w:themeColor="hyperlink"/>
      <w:u w:val="single"/>
    </w:rPr>
  </w:style>
  <w:style w:type="paragraph" w:styleId="Kopvaninhoudsopgave">
    <w:name w:val="TOC Heading"/>
    <w:basedOn w:val="Kop1"/>
    <w:next w:val="Standaard"/>
    <w:uiPriority w:val="39"/>
    <w:unhideWhenUsed/>
    <w:qFormat/>
    <w:rsid w:val="00B93552"/>
    <w:pPr>
      <w:numPr>
        <w:numId w:val="0"/>
      </w:numPr>
      <w:spacing w:before="240" w:after="0" w:line="259" w:lineRule="auto"/>
      <w:outlineLvl w:val="9"/>
    </w:pPr>
    <w:rPr>
      <w:rFonts w:asciiTheme="majorHAnsi" w:hAnsiTheme="majorHAnsi"/>
      <w:b w:val="0"/>
      <w:color w:val="2E74B5" w:themeColor="accent1" w:themeShade="BF"/>
      <w:sz w:val="32"/>
      <w:szCs w:val="32"/>
      <w:lang w:val="en-US"/>
    </w:rPr>
  </w:style>
  <w:style w:type="paragraph" w:styleId="Inhopg1">
    <w:name w:val="toc 1"/>
    <w:basedOn w:val="Standaard"/>
    <w:next w:val="Standaard"/>
    <w:autoRedefine/>
    <w:uiPriority w:val="39"/>
    <w:unhideWhenUsed/>
    <w:rsid w:val="00B93552"/>
    <w:pPr>
      <w:spacing w:after="100"/>
    </w:pPr>
  </w:style>
  <w:style w:type="paragraph" w:styleId="Inhopg2">
    <w:name w:val="toc 2"/>
    <w:basedOn w:val="Standaard"/>
    <w:next w:val="Standaard"/>
    <w:autoRedefine/>
    <w:uiPriority w:val="39"/>
    <w:unhideWhenUsed/>
    <w:rsid w:val="00B93552"/>
    <w:pPr>
      <w:spacing w:after="100"/>
      <w:ind w:left="220"/>
    </w:pPr>
  </w:style>
  <w:style w:type="paragraph" w:styleId="Inhopg3">
    <w:name w:val="toc 3"/>
    <w:basedOn w:val="Standaard"/>
    <w:next w:val="Standaard"/>
    <w:autoRedefine/>
    <w:uiPriority w:val="39"/>
    <w:unhideWhenUsed/>
    <w:rsid w:val="00B93552"/>
    <w:pPr>
      <w:spacing w:after="100"/>
      <w:ind w:left="440"/>
    </w:pPr>
  </w:style>
  <w:style w:type="paragraph" w:styleId="Bibliografie">
    <w:name w:val="Bibliography"/>
    <w:basedOn w:val="Standaard"/>
    <w:next w:val="Standaard"/>
    <w:uiPriority w:val="37"/>
    <w:unhideWhenUsed/>
    <w:rsid w:val="00EE1CF3"/>
  </w:style>
  <w:style w:type="paragraph" w:styleId="Onderwerpvanopmerking">
    <w:name w:val="annotation subject"/>
    <w:basedOn w:val="Tekstopmerking"/>
    <w:next w:val="Tekstopmerking"/>
    <w:link w:val="OnderwerpvanopmerkingChar"/>
    <w:uiPriority w:val="99"/>
    <w:semiHidden/>
    <w:unhideWhenUsed/>
    <w:rsid w:val="006B509C"/>
    <w:rPr>
      <w:b/>
      <w:bCs/>
    </w:rPr>
  </w:style>
  <w:style w:type="character" w:customStyle="1" w:styleId="OnderwerpvanopmerkingChar">
    <w:name w:val="Onderwerp van opmerking Char"/>
    <w:basedOn w:val="TekstopmerkingChar"/>
    <w:link w:val="Onderwerpvanopmerking"/>
    <w:uiPriority w:val="99"/>
    <w:semiHidden/>
    <w:rsid w:val="006B509C"/>
    <w:rPr>
      <w:b/>
      <w:bCs/>
      <w:sz w:val="20"/>
      <w:szCs w:val="20"/>
    </w:rPr>
  </w:style>
  <w:style w:type="paragraph" w:styleId="Normaalweb">
    <w:name w:val="Normal (Web)"/>
    <w:basedOn w:val="Standaard"/>
    <w:uiPriority w:val="99"/>
    <w:unhideWhenUsed/>
    <w:rsid w:val="00636CCE"/>
    <w:pPr>
      <w:spacing w:after="0" w:line="240" w:lineRule="auto"/>
    </w:pPr>
    <w:rPr>
      <w:rFonts w:ascii="Times New Roman" w:hAnsi="Times New Roman" w:cs="Times New Roman"/>
      <w:sz w:val="24"/>
      <w:szCs w:val="24"/>
      <w:lang w:eastAsia="nl-BE"/>
    </w:rPr>
  </w:style>
  <w:style w:type="character" w:styleId="Onopgelostemelding">
    <w:name w:val="Unresolved Mention"/>
    <w:basedOn w:val="Standaardalinea-lettertype"/>
    <w:uiPriority w:val="99"/>
    <w:semiHidden/>
    <w:unhideWhenUsed/>
    <w:rsid w:val="00731C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9905">
      <w:bodyDiv w:val="1"/>
      <w:marLeft w:val="0"/>
      <w:marRight w:val="0"/>
      <w:marTop w:val="0"/>
      <w:marBottom w:val="0"/>
      <w:divBdr>
        <w:top w:val="none" w:sz="0" w:space="0" w:color="auto"/>
        <w:left w:val="none" w:sz="0" w:space="0" w:color="auto"/>
        <w:bottom w:val="none" w:sz="0" w:space="0" w:color="auto"/>
        <w:right w:val="none" w:sz="0" w:space="0" w:color="auto"/>
      </w:divBdr>
    </w:div>
    <w:div w:id="66003026">
      <w:bodyDiv w:val="1"/>
      <w:marLeft w:val="0"/>
      <w:marRight w:val="0"/>
      <w:marTop w:val="0"/>
      <w:marBottom w:val="0"/>
      <w:divBdr>
        <w:top w:val="none" w:sz="0" w:space="0" w:color="auto"/>
        <w:left w:val="none" w:sz="0" w:space="0" w:color="auto"/>
        <w:bottom w:val="none" w:sz="0" w:space="0" w:color="auto"/>
        <w:right w:val="none" w:sz="0" w:space="0" w:color="auto"/>
      </w:divBdr>
    </w:div>
    <w:div w:id="175387555">
      <w:bodyDiv w:val="1"/>
      <w:marLeft w:val="0"/>
      <w:marRight w:val="0"/>
      <w:marTop w:val="0"/>
      <w:marBottom w:val="0"/>
      <w:divBdr>
        <w:top w:val="none" w:sz="0" w:space="0" w:color="auto"/>
        <w:left w:val="none" w:sz="0" w:space="0" w:color="auto"/>
        <w:bottom w:val="none" w:sz="0" w:space="0" w:color="auto"/>
        <w:right w:val="none" w:sz="0" w:space="0" w:color="auto"/>
      </w:divBdr>
    </w:div>
    <w:div w:id="211232094">
      <w:bodyDiv w:val="1"/>
      <w:marLeft w:val="0"/>
      <w:marRight w:val="0"/>
      <w:marTop w:val="0"/>
      <w:marBottom w:val="0"/>
      <w:divBdr>
        <w:top w:val="none" w:sz="0" w:space="0" w:color="auto"/>
        <w:left w:val="none" w:sz="0" w:space="0" w:color="auto"/>
        <w:bottom w:val="none" w:sz="0" w:space="0" w:color="auto"/>
        <w:right w:val="none" w:sz="0" w:space="0" w:color="auto"/>
      </w:divBdr>
    </w:div>
    <w:div w:id="259796583">
      <w:bodyDiv w:val="1"/>
      <w:marLeft w:val="0"/>
      <w:marRight w:val="0"/>
      <w:marTop w:val="0"/>
      <w:marBottom w:val="0"/>
      <w:divBdr>
        <w:top w:val="none" w:sz="0" w:space="0" w:color="auto"/>
        <w:left w:val="none" w:sz="0" w:space="0" w:color="auto"/>
        <w:bottom w:val="none" w:sz="0" w:space="0" w:color="auto"/>
        <w:right w:val="none" w:sz="0" w:space="0" w:color="auto"/>
      </w:divBdr>
    </w:div>
    <w:div w:id="287784577">
      <w:bodyDiv w:val="1"/>
      <w:marLeft w:val="0"/>
      <w:marRight w:val="0"/>
      <w:marTop w:val="0"/>
      <w:marBottom w:val="0"/>
      <w:divBdr>
        <w:top w:val="none" w:sz="0" w:space="0" w:color="auto"/>
        <w:left w:val="none" w:sz="0" w:space="0" w:color="auto"/>
        <w:bottom w:val="none" w:sz="0" w:space="0" w:color="auto"/>
        <w:right w:val="none" w:sz="0" w:space="0" w:color="auto"/>
      </w:divBdr>
    </w:div>
    <w:div w:id="309750501">
      <w:bodyDiv w:val="1"/>
      <w:marLeft w:val="0"/>
      <w:marRight w:val="0"/>
      <w:marTop w:val="0"/>
      <w:marBottom w:val="0"/>
      <w:divBdr>
        <w:top w:val="none" w:sz="0" w:space="0" w:color="auto"/>
        <w:left w:val="none" w:sz="0" w:space="0" w:color="auto"/>
        <w:bottom w:val="none" w:sz="0" w:space="0" w:color="auto"/>
        <w:right w:val="none" w:sz="0" w:space="0" w:color="auto"/>
      </w:divBdr>
    </w:div>
    <w:div w:id="355932319">
      <w:bodyDiv w:val="1"/>
      <w:marLeft w:val="0"/>
      <w:marRight w:val="0"/>
      <w:marTop w:val="0"/>
      <w:marBottom w:val="0"/>
      <w:divBdr>
        <w:top w:val="none" w:sz="0" w:space="0" w:color="auto"/>
        <w:left w:val="none" w:sz="0" w:space="0" w:color="auto"/>
        <w:bottom w:val="none" w:sz="0" w:space="0" w:color="auto"/>
        <w:right w:val="none" w:sz="0" w:space="0" w:color="auto"/>
      </w:divBdr>
    </w:div>
    <w:div w:id="426772678">
      <w:bodyDiv w:val="1"/>
      <w:marLeft w:val="0"/>
      <w:marRight w:val="0"/>
      <w:marTop w:val="0"/>
      <w:marBottom w:val="0"/>
      <w:divBdr>
        <w:top w:val="none" w:sz="0" w:space="0" w:color="auto"/>
        <w:left w:val="none" w:sz="0" w:space="0" w:color="auto"/>
        <w:bottom w:val="none" w:sz="0" w:space="0" w:color="auto"/>
        <w:right w:val="none" w:sz="0" w:space="0" w:color="auto"/>
      </w:divBdr>
    </w:div>
    <w:div w:id="480510360">
      <w:bodyDiv w:val="1"/>
      <w:marLeft w:val="0"/>
      <w:marRight w:val="0"/>
      <w:marTop w:val="0"/>
      <w:marBottom w:val="0"/>
      <w:divBdr>
        <w:top w:val="none" w:sz="0" w:space="0" w:color="auto"/>
        <w:left w:val="none" w:sz="0" w:space="0" w:color="auto"/>
        <w:bottom w:val="none" w:sz="0" w:space="0" w:color="auto"/>
        <w:right w:val="none" w:sz="0" w:space="0" w:color="auto"/>
      </w:divBdr>
    </w:div>
    <w:div w:id="488375493">
      <w:bodyDiv w:val="1"/>
      <w:marLeft w:val="0"/>
      <w:marRight w:val="0"/>
      <w:marTop w:val="0"/>
      <w:marBottom w:val="0"/>
      <w:divBdr>
        <w:top w:val="none" w:sz="0" w:space="0" w:color="auto"/>
        <w:left w:val="none" w:sz="0" w:space="0" w:color="auto"/>
        <w:bottom w:val="none" w:sz="0" w:space="0" w:color="auto"/>
        <w:right w:val="none" w:sz="0" w:space="0" w:color="auto"/>
      </w:divBdr>
    </w:div>
    <w:div w:id="586572841">
      <w:bodyDiv w:val="1"/>
      <w:marLeft w:val="0"/>
      <w:marRight w:val="0"/>
      <w:marTop w:val="0"/>
      <w:marBottom w:val="0"/>
      <w:divBdr>
        <w:top w:val="none" w:sz="0" w:space="0" w:color="auto"/>
        <w:left w:val="none" w:sz="0" w:space="0" w:color="auto"/>
        <w:bottom w:val="none" w:sz="0" w:space="0" w:color="auto"/>
        <w:right w:val="none" w:sz="0" w:space="0" w:color="auto"/>
      </w:divBdr>
    </w:div>
    <w:div w:id="616571764">
      <w:bodyDiv w:val="1"/>
      <w:marLeft w:val="0"/>
      <w:marRight w:val="0"/>
      <w:marTop w:val="0"/>
      <w:marBottom w:val="0"/>
      <w:divBdr>
        <w:top w:val="none" w:sz="0" w:space="0" w:color="auto"/>
        <w:left w:val="none" w:sz="0" w:space="0" w:color="auto"/>
        <w:bottom w:val="none" w:sz="0" w:space="0" w:color="auto"/>
        <w:right w:val="none" w:sz="0" w:space="0" w:color="auto"/>
      </w:divBdr>
    </w:div>
    <w:div w:id="660742479">
      <w:bodyDiv w:val="1"/>
      <w:marLeft w:val="0"/>
      <w:marRight w:val="0"/>
      <w:marTop w:val="0"/>
      <w:marBottom w:val="0"/>
      <w:divBdr>
        <w:top w:val="none" w:sz="0" w:space="0" w:color="auto"/>
        <w:left w:val="none" w:sz="0" w:space="0" w:color="auto"/>
        <w:bottom w:val="none" w:sz="0" w:space="0" w:color="auto"/>
        <w:right w:val="none" w:sz="0" w:space="0" w:color="auto"/>
      </w:divBdr>
    </w:div>
    <w:div w:id="669523819">
      <w:bodyDiv w:val="1"/>
      <w:marLeft w:val="0"/>
      <w:marRight w:val="0"/>
      <w:marTop w:val="0"/>
      <w:marBottom w:val="0"/>
      <w:divBdr>
        <w:top w:val="none" w:sz="0" w:space="0" w:color="auto"/>
        <w:left w:val="none" w:sz="0" w:space="0" w:color="auto"/>
        <w:bottom w:val="none" w:sz="0" w:space="0" w:color="auto"/>
        <w:right w:val="none" w:sz="0" w:space="0" w:color="auto"/>
      </w:divBdr>
    </w:div>
    <w:div w:id="674916870">
      <w:bodyDiv w:val="1"/>
      <w:marLeft w:val="0"/>
      <w:marRight w:val="0"/>
      <w:marTop w:val="0"/>
      <w:marBottom w:val="0"/>
      <w:divBdr>
        <w:top w:val="none" w:sz="0" w:space="0" w:color="auto"/>
        <w:left w:val="none" w:sz="0" w:space="0" w:color="auto"/>
        <w:bottom w:val="none" w:sz="0" w:space="0" w:color="auto"/>
        <w:right w:val="none" w:sz="0" w:space="0" w:color="auto"/>
      </w:divBdr>
    </w:div>
    <w:div w:id="724763358">
      <w:bodyDiv w:val="1"/>
      <w:marLeft w:val="0"/>
      <w:marRight w:val="0"/>
      <w:marTop w:val="0"/>
      <w:marBottom w:val="0"/>
      <w:divBdr>
        <w:top w:val="none" w:sz="0" w:space="0" w:color="auto"/>
        <w:left w:val="none" w:sz="0" w:space="0" w:color="auto"/>
        <w:bottom w:val="none" w:sz="0" w:space="0" w:color="auto"/>
        <w:right w:val="none" w:sz="0" w:space="0" w:color="auto"/>
      </w:divBdr>
    </w:div>
    <w:div w:id="817385197">
      <w:bodyDiv w:val="1"/>
      <w:marLeft w:val="0"/>
      <w:marRight w:val="0"/>
      <w:marTop w:val="0"/>
      <w:marBottom w:val="0"/>
      <w:divBdr>
        <w:top w:val="none" w:sz="0" w:space="0" w:color="auto"/>
        <w:left w:val="none" w:sz="0" w:space="0" w:color="auto"/>
        <w:bottom w:val="none" w:sz="0" w:space="0" w:color="auto"/>
        <w:right w:val="none" w:sz="0" w:space="0" w:color="auto"/>
      </w:divBdr>
    </w:div>
    <w:div w:id="845250495">
      <w:bodyDiv w:val="1"/>
      <w:marLeft w:val="0"/>
      <w:marRight w:val="0"/>
      <w:marTop w:val="0"/>
      <w:marBottom w:val="0"/>
      <w:divBdr>
        <w:top w:val="none" w:sz="0" w:space="0" w:color="auto"/>
        <w:left w:val="none" w:sz="0" w:space="0" w:color="auto"/>
        <w:bottom w:val="none" w:sz="0" w:space="0" w:color="auto"/>
        <w:right w:val="none" w:sz="0" w:space="0" w:color="auto"/>
      </w:divBdr>
    </w:div>
    <w:div w:id="847675246">
      <w:bodyDiv w:val="1"/>
      <w:marLeft w:val="0"/>
      <w:marRight w:val="0"/>
      <w:marTop w:val="0"/>
      <w:marBottom w:val="0"/>
      <w:divBdr>
        <w:top w:val="none" w:sz="0" w:space="0" w:color="auto"/>
        <w:left w:val="none" w:sz="0" w:space="0" w:color="auto"/>
        <w:bottom w:val="none" w:sz="0" w:space="0" w:color="auto"/>
        <w:right w:val="none" w:sz="0" w:space="0" w:color="auto"/>
      </w:divBdr>
    </w:div>
    <w:div w:id="955871435">
      <w:bodyDiv w:val="1"/>
      <w:marLeft w:val="0"/>
      <w:marRight w:val="0"/>
      <w:marTop w:val="0"/>
      <w:marBottom w:val="0"/>
      <w:divBdr>
        <w:top w:val="none" w:sz="0" w:space="0" w:color="auto"/>
        <w:left w:val="none" w:sz="0" w:space="0" w:color="auto"/>
        <w:bottom w:val="none" w:sz="0" w:space="0" w:color="auto"/>
        <w:right w:val="none" w:sz="0" w:space="0" w:color="auto"/>
      </w:divBdr>
    </w:div>
    <w:div w:id="971984798">
      <w:bodyDiv w:val="1"/>
      <w:marLeft w:val="0"/>
      <w:marRight w:val="0"/>
      <w:marTop w:val="0"/>
      <w:marBottom w:val="0"/>
      <w:divBdr>
        <w:top w:val="none" w:sz="0" w:space="0" w:color="auto"/>
        <w:left w:val="none" w:sz="0" w:space="0" w:color="auto"/>
        <w:bottom w:val="none" w:sz="0" w:space="0" w:color="auto"/>
        <w:right w:val="none" w:sz="0" w:space="0" w:color="auto"/>
      </w:divBdr>
    </w:div>
    <w:div w:id="1080907043">
      <w:bodyDiv w:val="1"/>
      <w:marLeft w:val="0"/>
      <w:marRight w:val="0"/>
      <w:marTop w:val="0"/>
      <w:marBottom w:val="0"/>
      <w:divBdr>
        <w:top w:val="none" w:sz="0" w:space="0" w:color="auto"/>
        <w:left w:val="none" w:sz="0" w:space="0" w:color="auto"/>
        <w:bottom w:val="none" w:sz="0" w:space="0" w:color="auto"/>
        <w:right w:val="none" w:sz="0" w:space="0" w:color="auto"/>
      </w:divBdr>
    </w:div>
    <w:div w:id="1084298600">
      <w:bodyDiv w:val="1"/>
      <w:marLeft w:val="0"/>
      <w:marRight w:val="0"/>
      <w:marTop w:val="0"/>
      <w:marBottom w:val="0"/>
      <w:divBdr>
        <w:top w:val="none" w:sz="0" w:space="0" w:color="auto"/>
        <w:left w:val="none" w:sz="0" w:space="0" w:color="auto"/>
        <w:bottom w:val="none" w:sz="0" w:space="0" w:color="auto"/>
        <w:right w:val="none" w:sz="0" w:space="0" w:color="auto"/>
      </w:divBdr>
    </w:div>
    <w:div w:id="1098914342">
      <w:bodyDiv w:val="1"/>
      <w:marLeft w:val="0"/>
      <w:marRight w:val="0"/>
      <w:marTop w:val="0"/>
      <w:marBottom w:val="0"/>
      <w:divBdr>
        <w:top w:val="none" w:sz="0" w:space="0" w:color="auto"/>
        <w:left w:val="none" w:sz="0" w:space="0" w:color="auto"/>
        <w:bottom w:val="none" w:sz="0" w:space="0" w:color="auto"/>
        <w:right w:val="none" w:sz="0" w:space="0" w:color="auto"/>
      </w:divBdr>
    </w:div>
    <w:div w:id="1161505880">
      <w:bodyDiv w:val="1"/>
      <w:marLeft w:val="0"/>
      <w:marRight w:val="0"/>
      <w:marTop w:val="0"/>
      <w:marBottom w:val="0"/>
      <w:divBdr>
        <w:top w:val="none" w:sz="0" w:space="0" w:color="auto"/>
        <w:left w:val="none" w:sz="0" w:space="0" w:color="auto"/>
        <w:bottom w:val="none" w:sz="0" w:space="0" w:color="auto"/>
        <w:right w:val="none" w:sz="0" w:space="0" w:color="auto"/>
      </w:divBdr>
    </w:div>
    <w:div w:id="1215191727">
      <w:bodyDiv w:val="1"/>
      <w:marLeft w:val="0"/>
      <w:marRight w:val="0"/>
      <w:marTop w:val="0"/>
      <w:marBottom w:val="0"/>
      <w:divBdr>
        <w:top w:val="none" w:sz="0" w:space="0" w:color="auto"/>
        <w:left w:val="none" w:sz="0" w:space="0" w:color="auto"/>
        <w:bottom w:val="none" w:sz="0" w:space="0" w:color="auto"/>
        <w:right w:val="none" w:sz="0" w:space="0" w:color="auto"/>
      </w:divBdr>
    </w:div>
    <w:div w:id="1220363775">
      <w:bodyDiv w:val="1"/>
      <w:marLeft w:val="0"/>
      <w:marRight w:val="0"/>
      <w:marTop w:val="0"/>
      <w:marBottom w:val="0"/>
      <w:divBdr>
        <w:top w:val="none" w:sz="0" w:space="0" w:color="auto"/>
        <w:left w:val="none" w:sz="0" w:space="0" w:color="auto"/>
        <w:bottom w:val="none" w:sz="0" w:space="0" w:color="auto"/>
        <w:right w:val="none" w:sz="0" w:space="0" w:color="auto"/>
      </w:divBdr>
    </w:div>
    <w:div w:id="1288657615">
      <w:bodyDiv w:val="1"/>
      <w:marLeft w:val="0"/>
      <w:marRight w:val="0"/>
      <w:marTop w:val="0"/>
      <w:marBottom w:val="0"/>
      <w:divBdr>
        <w:top w:val="none" w:sz="0" w:space="0" w:color="auto"/>
        <w:left w:val="none" w:sz="0" w:space="0" w:color="auto"/>
        <w:bottom w:val="none" w:sz="0" w:space="0" w:color="auto"/>
        <w:right w:val="none" w:sz="0" w:space="0" w:color="auto"/>
      </w:divBdr>
    </w:div>
    <w:div w:id="1314261016">
      <w:bodyDiv w:val="1"/>
      <w:marLeft w:val="0"/>
      <w:marRight w:val="0"/>
      <w:marTop w:val="0"/>
      <w:marBottom w:val="0"/>
      <w:divBdr>
        <w:top w:val="none" w:sz="0" w:space="0" w:color="auto"/>
        <w:left w:val="none" w:sz="0" w:space="0" w:color="auto"/>
        <w:bottom w:val="none" w:sz="0" w:space="0" w:color="auto"/>
        <w:right w:val="none" w:sz="0" w:space="0" w:color="auto"/>
      </w:divBdr>
    </w:div>
    <w:div w:id="1337268497">
      <w:bodyDiv w:val="1"/>
      <w:marLeft w:val="0"/>
      <w:marRight w:val="0"/>
      <w:marTop w:val="0"/>
      <w:marBottom w:val="0"/>
      <w:divBdr>
        <w:top w:val="none" w:sz="0" w:space="0" w:color="auto"/>
        <w:left w:val="none" w:sz="0" w:space="0" w:color="auto"/>
        <w:bottom w:val="none" w:sz="0" w:space="0" w:color="auto"/>
        <w:right w:val="none" w:sz="0" w:space="0" w:color="auto"/>
      </w:divBdr>
    </w:div>
    <w:div w:id="1341812087">
      <w:bodyDiv w:val="1"/>
      <w:marLeft w:val="0"/>
      <w:marRight w:val="0"/>
      <w:marTop w:val="0"/>
      <w:marBottom w:val="0"/>
      <w:divBdr>
        <w:top w:val="none" w:sz="0" w:space="0" w:color="auto"/>
        <w:left w:val="none" w:sz="0" w:space="0" w:color="auto"/>
        <w:bottom w:val="none" w:sz="0" w:space="0" w:color="auto"/>
        <w:right w:val="none" w:sz="0" w:space="0" w:color="auto"/>
      </w:divBdr>
    </w:div>
    <w:div w:id="1499423721">
      <w:bodyDiv w:val="1"/>
      <w:marLeft w:val="0"/>
      <w:marRight w:val="0"/>
      <w:marTop w:val="0"/>
      <w:marBottom w:val="0"/>
      <w:divBdr>
        <w:top w:val="none" w:sz="0" w:space="0" w:color="auto"/>
        <w:left w:val="none" w:sz="0" w:space="0" w:color="auto"/>
        <w:bottom w:val="none" w:sz="0" w:space="0" w:color="auto"/>
        <w:right w:val="none" w:sz="0" w:space="0" w:color="auto"/>
      </w:divBdr>
    </w:div>
    <w:div w:id="1595046144">
      <w:bodyDiv w:val="1"/>
      <w:marLeft w:val="0"/>
      <w:marRight w:val="0"/>
      <w:marTop w:val="0"/>
      <w:marBottom w:val="0"/>
      <w:divBdr>
        <w:top w:val="none" w:sz="0" w:space="0" w:color="auto"/>
        <w:left w:val="none" w:sz="0" w:space="0" w:color="auto"/>
        <w:bottom w:val="none" w:sz="0" w:space="0" w:color="auto"/>
        <w:right w:val="none" w:sz="0" w:space="0" w:color="auto"/>
      </w:divBdr>
    </w:div>
    <w:div w:id="1608613809">
      <w:bodyDiv w:val="1"/>
      <w:marLeft w:val="0"/>
      <w:marRight w:val="0"/>
      <w:marTop w:val="0"/>
      <w:marBottom w:val="0"/>
      <w:divBdr>
        <w:top w:val="none" w:sz="0" w:space="0" w:color="auto"/>
        <w:left w:val="none" w:sz="0" w:space="0" w:color="auto"/>
        <w:bottom w:val="none" w:sz="0" w:space="0" w:color="auto"/>
        <w:right w:val="none" w:sz="0" w:space="0" w:color="auto"/>
      </w:divBdr>
    </w:div>
    <w:div w:id="1674140996">
      <w:bodyDiv w:val="1"/>
      <w:marLeft w:val="0"/>
      <w:marRight w:val="0"/>
      <w:marTop w:val="0"/>
      <w:marBottom w:val="0"/>
      <w:divBdr>
        <w:top w:val="none" w:sz="0" w:space="0" w:color="auto"/>
        <w:left w:val="none" w:sz="0" w:space="0" w:color="auto"/>
        <w:bottom w:val="none" w:sz="0" w:space="0" w:color="auto"/>
        <w:right w:val="none" w:sz="0" w:space="0" w:color="auto"/>
      </w:divBdr>
    </w:div>
    <w:div w:id="1683896981">
      <w:bodyDiv w:val="1"/>
      <w:marLeft w:val="0"/>
      <w:marRight w:val="0"/>
      <w:marTop w:val="0"/>
      <w:marBottom w:val="0"/>
      <w:divBdr>
        <w:top w:val="none" w:sz="0" w:space="0" w:color="auto"/>
        <w:left w:val="none" w:sz="0" w:space="0" w:color="auto"/>
        <w:bottom w:val="none" w:sz="0" w:space="0" w:color="auto"/>
        <w:right w:val="none" w:sz="0" w:space="0" w:color="auto"/>
      </w:divBdr>
    </w:div>
    <w:div w:id="1839537059">
      <w:bodyDiv w:val="1"/>
      <w:marLeft w:val="0"/>
      <w:marRight w:val="0"/>
      <w:marTop w:val="0"/>
      <w:marBottom w:val="0"/>
      <w:divBdr>
        <w:top w:val="none" w:sz="0" w:space="0" w:color="auto"/>
        <w:left w:val="none" w:sz="0" w:space="0" w:color="auto"/>
        <w:bottom w:val="none" w:sz="0" w:space="0" w:color="auto"/>
        <w:right w:val="none" w:sz="0" w:space="0" w:color="auto"/>
      </w:divBdr>
    </w:div>
    <w:div w:id="1849901375">
      <w:bodyDiv w:val="1"/>
      <w:marLeft w:val="0"/>
      <w:marRight w:val="0"/>
      <w:marTop w:val="0"/>
      <w:marBottom w:val="0"/>
      <w:divBdr>
        <w:top w:val="none" w:sz="0" w:space="0" w:color="auto"/>
        <w:left w:val="none" w:sz="0" w:space="0" w:color="auto"/>
        <w:bottom w:val="none" w:sz="0" w:space="0" w:color="auto"/>
        <w:right w:val="none" w:sz="0" w:space="0" w:color="auto"/>
      </w:divBdr>
    </w:div>
    <w:div w:id="1907639768">
      <w:bodyDiv w:val="1"/>
      <w:marLeft w:val="0"/>
      <w:marRight w:val="0"/>
      <w:marTop w:val="0"/>
      <w:marBottom w:val="0"/>
      <w:divBdr>
        <w:top w:val="none" w:sz="0" w:space="0" w:color="auto"/>
        <w:left w:val="none" w:sz="0" w:space="0" w:color="auto"/>
        <w:bottom w:val="none" w:sz="0" w:space="0" w:color="auto"/>
        <w:right w:val="none" w:sz="0" w:space="0" w:color="auto"/>
      </w:divBdr>
    </w:div>
    <w:div w:id="1971131303">
      <w:bodyDiv w:val="1"/>
      <w:marLeft w:val="0"/>
      <w:marRight w:val="0"/>
      <w:marTop w:val="0"/>
      <w:marBottom w:val="0"/>
      <w:divBdr>
        <w:top w:val="none" w:sz="0" w:space="0" w:color="auto"/>
        <w:left w:val="none" w:sz="0" w:space="0" w:color="auto"/>
        <w:bottom w:val="none" w:sz="0" w:space="0" w:color="auto"/>
        <w:right w:val="none" w:sz="0" w:space="0" w:color="auto"/>
      </w:divBdr>
    </w:div>
    <w:div w:id="1988044388">
      <w:bodyDiv w:val="1"/>
      <w:marLeft w:val="0"/>
      <w:marRight w:val="0"/>
      <w:marTop w:val="0"/>
      <w:marBottom w:val="0"/>
      <w:divBdr>
        <w:top w:val="none" w:sz="0" w:space="0" w:color="auto"/>
        <w:left w:val="none" w:sz="0" w:space="0" w:color="auto"/>
        <w:bottom w:val="none" w:sz="0" w:space="0" w:color="auto"/>
        <w:right w:val="none" w:sz="0" w:space="0" w:color="auto"/>
      </w:divBdr>
    </w:div>
    <w:div w:id="1988128381">
      <w:bodyDiv w:val="1"/>
      <w:marLeft w:val="0"/>
      <w:marRight w:val="0"/>
      <w:marTop w:val="0"/>
      <w:marBottom w:val="0"/>
      <w:divBdr>
        <w:top w:val="none" w:sz="0" w:space="0" w:color="auto"/>
        <w:left w:val="none" w:sz="0" w:space="0" w:color="auto"/>
        <w:bottom w:val="none" w:sz="0" w:space="0" w:color="auto"/>
        <w:right w:val="none" w:sz="0" w:space="0" w:color="auto"/>
      </w:divBdr>
    </w:div>
    <w:div w:id="2032796632">
      <w:bodyDiv w:val="1"/>
      <w:marLeft w:val="0"/>
      <w:marRight w:val="0"/>
      <w:marTop w:val="0"/>
      <w:marBottom w:val="0"/>
      <w:divBdr>
        <w:top w:val="none" w:sz="0" w:space="0" w:color="auto"/>
        <w:left w:val="none" w:sz="0" w:space="0" w:color="auto"/>
        <w:bottom w:val="none" w:sz="0" w:space="0" w:color="auto"/>
        <w:right w:val="none" w:sz="0" w:space="0" w:color="auto"/>
      </w:divBdr>
    </w:div>
    <w:div w:id="2117673665">
      <w:bodyDiv w:val="1"/>
      <w:marLeft w:val="0"/>
      <w:marRight w:val="0"/>
      <w:marTop w:val="0"/>
      <w:marBottom w:val="0"/>
      <w:divBdr>
        <w:top w:val="none" w:sz="0" w:space="0" w:color="auto"/>
        <w:left w:val="none" w:sz="0" w:space="0" w:color="auto"/>
        <w:bottom w:val="none" w:sz="0" w:space="0" w:color="auto"/>
        <w:right w:val="none" w:sz="0" w:space="0" w:color="auto"/>
      </w:divBdr>
    </w:div>
    <w:div w:id="212372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oordenlijst.org/leidraad/7/2" TargetMode="External"/><Relationship Id="rId3" Type="http://schemas.openxmlformats.org/officeDocument/2006/relationships/hyperlink" Target="https://onzetaal.nl/taaladvies/naamwoordstijl" TargetMode="External"/><Relationship Id="rId7" Type="http://schemas.openxmlformats.org/officeDocument/2006/relationships/hyperlink" Target="https://woordenlijst.org/leidraad/6/2" TargetMode="External"/><Relationship Id="rId12" Type="http://schemas.openxmlformats.org/officeDocument/2006/relationships/hyperlink" Target="https://onzetaal.nl/taaladvies/getallen-in-letters-of-cijfers/" TargetMode="External"/><Relationship Id="rId2" Type="http://schemas.openxmlformats.org/officeDocument/2006/relationships/hyperlink" Target="https://taaladvies.net/taal/advies/tekst/120" TargetMode="External"/><Relationship Id="rId1" Type="http://schemas.openxmlformats.org/officeDocument/2006/relationships/hyperlink" Target="https://taaladvies.net/taal/advies/tekst/120" TargetMode="External"/><Relationship Id="rId6" Type="http://schemas.openxmlformats.org/officeDocument/2006/relationships/hyperlink" Target="https://taaleidoscoop.nl/blog/tvdw-comma-splice/" TargetMode="External"/><Relationship Id="rId11" Type="http://schemas.openxmlformats.org/officeDocument/2006/relationships/hyperlink" Target="https://www.vlaanderen.be/taaladvies/getallen-in-cijfers-of-letters" TargetMode="External"/><Relationship Id="rId5" Type="http://schemas.openxmlformats.org/officeDocument/2006/relationships/hyperlink" Target="https://www.schrijfvis.nl/naamwoordstijl/" TargetMode="External"/><Relationship Id="rId10" Type="http://schemas.openxmlformats.org/officeDocument/2006/relationships/hyperlink" Target="https://woordenlijst.org/#/?q=te%20allen%20tijde" TargetMode="External"/><Relationship Id="rId4" Type="http://schemas.openxmlformats.org/officeDocument/2006/relationships/hyperlink" Target="https://vrttaal.net/taaladvies-spelling/naamwoordstijl" TargetMode="External"/><Relationship Id="rId9" Type="http://schemas.openxmlformats.org/officeDocument/2006/relationships/hyperlink" Target="https://woordenlijst.org/leidraad/6/4"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Algemeen"/>
          <w:gallery w:val="placeholder"/>
        </w:category>
        <w:types>
          <w:type w:val="bbPlcHdr"/>
        </w:types>
        <w:behaviors>
          <w:behavior w:val="content"/>
        </w:behaviors>
        <w:guid w:val="{02EA50A2-5332-4EE4-87D9-8C131F2A02BE}"/>
      </w:docPartPr>
      <w:docPartBody>
        <w:p w:rsidR="00A2072F" w:rsidRDefault="00A45035">
          <w:r w:rsidRPr="00E4095B">
            <w:rPr>
              <w:rStyle w:val="Tekstvantijdelijkeaanduiding"/>
            </w:rPr>
            <w:t>Klik hier als u tekst wilt invoeren.</w:t>
          </w:r>
        </w:p>
      </w:docPartBody>
    </w:docPart>
    <w:docPart>
      <w:docPartPr>
        <w:name w:val="3ED0C935EBA4453E88AB49E1B1B348FB"/>
        <w:category>
          <w:name w:val="General"/>
          <w:gallery w:val="placeholder"/>
        </w:category>
        <w:types>
          <w:type w:val="bbPlcHdr"/>
        </w:types>
        <w:behaviors>
          <w:behavior w:val="content"/>
        </w:behaviors>
        <w:guid w:val="{D9808501-79E6-4074-BF8F-9AC1B5B438EE}"/>
      </w:docPartPr>
      <w:docPartBody>
        <w:p w:rsidR="000C2A1B" w:rsidRDefault="002C4FBA" w:rsidP="002C4FBA">
          <w:pPr>
            <w:pStyle w:val="3ED0C935EBA4453E88AB49E1B1B348FB"/>
          </w:pPr>
          <w:r>
            <w:rPr>
              <w:rStyle w:val="Tekstvantijdelijkeaanduiding"/>
            </w:rPr>
            <w:t>Klik hier als u tekst wilt invoeren.</w:t>
          </w:r>
        </w:p>
      </w:docPartBody>
    </w:docPart>
    <w:docPart>
      <w:docPartPr>
        <w:name w:val="54B5B65C69F44168AA9C5761E4C2BEAF"/>
        <w:category>
          <w:name w:val="General"/>
          <w:gallery w:val="placeholder"/>
        </w:category>
        <w:types>
          <w:type w:val="bbPlcHdr"/>
        </w:types>
        <w:behaviors>
          <w:behavior w:val="content"/>
        </w:behaviors>
        <w:guid w:val="{08EF641C-4161-477B-873B-0D74E7AF6E31}"/>
      </w:docPartPr>
      <w:docPartBody>
        <w:p w:rsidR="000C2A1B" w:rsidRDefault="002C4FBA" w:rsidP="002C4FBA">
          <w:pPr>
            <w:pStyle w:val="54B5B65C69F44168AA9C5761E4C2BEAF"/>
          </w:pPr>
          <w:r>
            <w:rPr>
              <w:rStyle w:val="Tekstvantijdelijkeaanduiding"/>
            </w:rPr>
            <w:t>Klik hier als u tekst wilt invoeren.</w:t>
          </w:r>
        </w:p>
      </w:docPartBody>
    </w:docPart>
    <w:docPart>
      <w:docPartPr>
        <w:name w:val="560C72DA38C84A61BD989638CB5B2797"/>
        <w:category>
          <w:name w:val="General"/>
          <w:gallery w:val="placeholder"/>
        </w:category>
        <w:types>
          <w:type w:val="bbPlcHdr"/>
        </w:types>
        <w:behaviors>
          <w:behavior w:val="content"/>
        </w:behaviors>
        <w:guid w:val="{F0FAC842-A0FD-41BB-8460-E166CB62E9C6}"/>
      </w:docPartPr>
      <w:docPartBody>
        <w:p w:rsidR="000C2A1B" w:rsidRDefault="002C4FBA" w:rsidP="002C4FBA">
          <w:pPr>
            <w:pStyle w:val="560C72DA38C84A61BD989638CB5B2797"/>
          </w:pPr>
          <w:r>
            <w:rPr>
              <w:rStyle w:val="Tekstvantijdelijkeaanduiding"/>
            </w:rPr>
            <w:t>Klik hier als u tekst wilt invoeren.</w:t>
          </w:r>
        </w:p>
      </w:docPartBody>
    </w:docPart>
    <w:docPart>
      <w:docPartPr>
        <w:name w:val="5487D47FABF648BFB6FFBECF7BEFB959"/>
        <w:category>
          <w:name w:val="General"/>
          <w:gallery w:val="placeholder"/>
        </w:category>
        <w:types>
          <w:type w:val="bbPlcHdr"/>
        </w:types>
        <w:behaviors>
          <w:behavior w:val="content"/>
        </w:behaviors>
        <w:guid w:val="{73A854E8-3200-4373-A81D-FC07C0148477}"/>
      </w:docPartPr>
      <w:docPartBody>
        <w:p w:rsidR="000C2A1B" w:rsidRDefault="002C4FBA" w:rsidP="002C4FBA">
          <w:pPr>
            <w:pStyle w:val="5487D47FABF648BFB6FFBECF7BEFB959"/>
          </w:pPr>
          <w:r>
            <w:rPr>
              <w:rStyle w:val="Tekstvantijdelijkeaanduiding"/>
            </w:rPr>
            <w:t>Klik hier als u tekst wilt invoeren.</w:t>
          </w:r>
        </w:p>
      </w:docPartBody>
    </w:docPart>
    <w:docPart>
      <w:docPartPr>
        <w:name w:val="3819F50CA1514231A7474A900DD2B3ED"/>
        <w:category>
          <w:name w:val="General"/>
          <w:gallery w:val="placeholder"/>
        </w:category>
        <w:types>
          <w:type w:val="bbPlcHdr"/>
        </w:types>
        <w:behaviors>
          <w:behavior w:val="content"/>
        </w:behaviors>
        <w:guid w:val="{809A4147-B1BC-46E4-90F2-5AD71769D555}"/>
      </w:docPartPr>
      <w:docPartBody>
        <w:p w:rsidR="000C2A1B" w:rsidRDefault="002C4FBA" w:rsidP="002C4FBA">
          <w:pPr>
            <w:pStyle w:val="3819F50CA1514231A7474A900DD2B3ED"/>
          </w:pPr>
          <w:r>
            <w:rPr>
              <w:rStyle w:val="Tekstvantijdelijkeaanduiding"/>
            </w:rPr>
            <w:t>Klik hier als u tekst wilt invoeren.</w:t>
          </w:r>
        </w:p>
      </w:docPartBody>
    </w:docPart>
    <w:docPart>
      <w:docPartPr>
        <w:name w:val="2E9D7860B19A4A85BCA8C13345178FFD"/>
        <w:category>
          <w:name w:val="General"/>
          <w:gallery w:val="placeholder"/>
        </w:category>
        <w:types>
          <w:type w:val="bbPlcHdr"/>
        </w:types>
        <w:behaviors>
          <w:behavior w:val="content"/>
        </w:behaviors>
        <w:guid w:val="{0D081AA5-71A8-426C-A744-964E4BCE311E}"/>
      </w:docPartPr>
      <w:docPartBody>
        <w:p w:rsidR="000C2A1B" w:rsidRDefault="002C4FBA" w:rsidP="002C4FBA">
          <w:pPr>
            <w:pStyle w:val="2E9D7860B19A4A85BCA8C13345178FFD"/>
          </w:pPr>
          <w:r>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035"/>
    <w:rsid w:val="0002719D"/>
    <w:rsid w:val="000C2A1B"/>
    <w:rsid w:val="002C4FBA"/>
    <w:rsid w:val="00390214"/>
    <w:rsid w:val="00612ACA"/>
    <w:rsid w:val="00702B8C"/>
    <w:rsid w:val="0080600C"/>
    <w:rsid w:val="008061B0"/>
    <w:rsid w:val="008F4263"/>
    <w:rsid w:val="00900785"/>
    <w:rsid w:val="009D31F7"/>
    <w:rsid w:val="00A2072F"/>
    <w:rsid w:val="00A45035"/>
    <w:rsid w:val="00CC4AA9"/>
    <w:rsid w:val="00EA786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C4FBA"/>
  </w:style>
  <w:style w:type="paragraph" w:customStyle="1" w:styleId="3ED0C935EBA4453E88AB49E1B1B348FB">
    <w:name w:val="3ED0C935EBA4453E88AB49E1B1B348FB"/>
    <w:rsid w:val="002C4FBA"/>
  </w:style>
  <w:style w:type="paragraph" w:customStyle="1" w:styleId="54B5B65C69F44168AA9C5761E4C2BEAF">
    <w:name w:val="54B5B65C69F44168AA9C5761E4C2BEAF"/>
    <w:rsid w:val="002C4FBA"/>
  </w:style>
  <w:style w:type="paragraph" w:customStyle="1" w:styleId="560C72DA38C84A61BD989638CB5B2797">
    <w:name w:val="560C72DA38C84A61BD989638CB5B2797"/>
    <w:rsid w:val="002C4FBA"/>
  </w:style>
  <w:style w:type="paragraph" w:customStyle="1" w:styleId="5487D47FABF648BFB6FFBECF7BEFB959">
    <w:name w:val="5487D47FABF648BFB6FFBECF7BEFB959"/>
    <w:rsid w:val="002C4FBA"/>
  </w:style>
  <w:style w:type="paragraph" w:customStyle="1" w:styleId="3819F50CA1514231A7474A900DD2B3ED">
    <w:name w:val="3819F50CA1514231A7474A900DD2B3ED"/>
    <w:rsid w:val="002C4FBA"/>
  </w:style>
  <w:style w:type="paragraph" w:customStyle="1" w:styleId="2E9D7860B19A4A85BCA8C13345178FFD">
    <w:name w:val="2E9D7860B19A4A85BCA8C13345178FFD"/>
    <w:rsid w:val="002C4F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3</b:Tag>
    <b:SourceType>InternetSite</b:SourceType>
    <b:Guid>{CDD3E0E2-D83E-4700-9A71-577AC0CD1A98}</b:Guid>
    <b:Title>Introduction to Progressive Web App Architectures  |  Google Developers</b:Title>
    <b:URL>https://developers.google.com/web/ilt/pwa/introduction-to-progressive-web-app-architectures</b:URL>
    <b:InternetSiteTitle>google</b:InternetSiteTitle>
    <b:RefOrder>3</b:RefOrder>
  </b:Source>
  <b:Source>
    <b:Tag>1</b:Tag>
    <b:SourceType>InternetSite</b:SourceType>
    <b:Guid>{489CC828-EA65-41BB-A491-977D72434E11}</b:Guid>
    <b:Title>What are Progressive Web Apps?</b:Title>
    <b:URL>https://web.dev/what-are-pwas/</b:URL>
    <b:InternetSiteTitle>web.dev</b:InternetSiteTitle>
    <b:ShortTitle>Progressive Web Apps</b:ShortTitle>
    <b:RefOrder>1</b:RefOrder>
  </b:Source>
  <b:Source>
    <b:Tag>2</b:Tag>
    <b:SourceType>InternetSite</b:SourceType>
    <b:Guid>{A47802B4-0E54-405E-809D-9269308A0A50}</b:Guid>
    <b:Title>Progressive web apps (PWAs) | MDN</b:Title>
    <b:URL>https://developer.mozilla.org/en-US/docs/Web/Progressive_web_apps/Introduction</b:URL>
    <b:InternetSiteTitle>developer.mozilla</b:InternetSiteTitle>
    <b:ShortTitle>Introduction to progressive web apps - Progressive web apps (PWAs): MDN</b:ShortTitle>
    <b:RefOrder>2</b:RefOrder>
  </b:Source>
  <b:Source>
    <b:Tag>6</b:Tag>
    <b:SourceType>InternetSite</b:SourceType>
    <b:Guid>{971B319A-2BA9-4869-81C1-2E6936CD72C3}</b:Guid>
    <b:Year>2021</b:Year>
    <b:Month>10</b:Month>
    <b:Day>01</b:Day>
    <b:URL>https://www.frankwatching.com/archive/2020/03/10/pwa-progressive-web-app-voordelen-nadelen/</b:URL>
    <b:InternetSiteTitle>Frankwatching</b:InternetSiteTitle>
    <b:Title>Wat is een PWA en is dit iets voor mijn organisatie?</b:Title>
    <b:RefOrder>6</b:RefOrder>
  </b:Source>
  <b:Source>
    <b:Tag>5</b:Tag>
    <b:SourceType>InternetSite</b:SourceType>
    <b:Guid>{5663CCB7-7FDB-470E-8D82-B3AAD3FF5A3B}</b:Guid>
    <b:URL>https://www.d-tt.nl/artikelen/pwa-progressive-web-apps-voordelen-nadelen</b:URL>
    <b:InternetSiteTitle>DTT Multimedia</b:InternetSiteTitle>
    <b:Title>PWA (progressive web apps): de voordelen en nadelen op een rij</b:Title>
    <b:RefOrder>5</b:RefOrder>
  </b:Source>
  <b:Source>
    <b:Tag>4</b:Tag>
    <b:SourceType>InternetSite</b:SourceType>
    <b:Guid>{10FF764B-63DA-434A-9745-FBAC6CF61A71}</b:Guid>
    <b:Title>Progressive Web Apps</b:Title>
    <b:URL>https://web.dev/progressive-web-apps/</b:URL>
    <b:InternetSiteTitle>web.dev</b:InternetSiteTitle>
    <b:RefOrder>4</b:RefOrder>
  </b:Source>
</b:Sources>
</file>

<file path=customXml/itemProps1.xml><?xml version="1.0" encoding="utf-8"?>
<ds:datastoreItem xmlns:ds="http://schemas.openxmlformats.org/officeDocument/2006/customXml" ds:itemID="{9E21DCAA-C5CA-4B50-8BEB-B172D95F8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16</Pages>
  <Words>2558</Words>
  <Characters>14073</Characters>
  <Application>Microsoft Office Word</Application>
  <DocSecurity>0</DocSecurity>
  <Lines>117</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PXL</Company>
  <LinksUpToDate>false</LinksUpToDate>
  <CharactersWithSpaces>16598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Simon</dc:creator>
  <cp:keywords/>
  <dc:description/>
  <cp:lastModifiedBy>Caroline Simon</cp:lastModifiedBy>
  <cp:revision>15</cp:revision>
  <cp:lastPrinted>2017-06-20T12:48:00Z</cp:lastPrinted>
  <dcterms:created xsi:type="dcterms:W3CDTF">2021-01-28T13:55:00Z</dcterms:created>
  <dcterms:modified xsi:type="dcterms:W3CDTF">2022-04-17T12:00:00Z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20002928@PXL.BE</vt:lpwstr>
  </property>
  <property fmtid="{D5CDD505-2E9C-101B-9397-08002B2CF9AE}" pid="5" name="MSIP_Label_f95379a6-efcb-4855-97e0-03c6be785496_SetDate">
    <vt:lpwstr>2021-01-28T13:54:59.2332310Z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4e6c4d5d-94a5-41d9-9274-f64e29fbd2ca</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ies>
</file>